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BACAD" w14:textId="2F9AFFC1" w:rsidR="00295874" w:rsidRDefault="00295874" w:rsidP="00295874">
      <w:pPr>
        <w:spacing w:line="480" w:lineRule="auto"/>
        <w:jc w:val="center"/>
        <w:rPr>
          <w:rFonts w:asciiTheme="minorHAnsi" w:hAnsiTheme="minorHAnsi" w:cs="Courier New"/>
          <w:b/>
        </w:rPr>
      </w:pPr>
      <w:bookmarkStart w:id="1" w:name="_GoBack"/>
      <w:bookmarkEnd w:id="1"/>
      <w:r w:rsidRPr="002D59F5">
        <w:rPr>
          <w:rFonts w:asciiTheme="minorHAnsi" w:hAnsiTheme="minorHAnsi" w:cs="Courier New"/>
          <w:b/>
        </w:rPr>
        <w:t xml:space="preserve">Forecast the </w:t>
      </w:r>
      <w:del w:id="2" w:author="Walker, Joseph (CDC/DDID/NCIRD/ID)" w:date="2019-09-16T16:20:00Z">
        <w:r w:rsidR="001F4B99" w:rsidRPr="002D59F5">
          <w:rPr>
            <w:rFonts w:asciiTheme="minorHAnsi" w:hAnsiTheme="minorHAnsi" w:cs="Courier New"/>
            <w:b/>
          </w:rPr>
          <w:delText>201</w:delText>
        </w:r>
        <w:r w:rsidR="00395601">
          <w:rPr>
            <w:rFonts w:asciiTheme="minorHAnsi" w:hAnsiTheme="minorHAnsi" w:cs="Courier New"/>
            <w:b/>
          </w:rPr>
          <w:delText>8</w:delText>
        </w:r>
        <w:r w:rsidR="001F4B99" w:rsidRPr="002D59F5">
          <w:rPr>
            <w:rFonts w:asciiTheme="minorHAnsi" w:hAnsiTheme="minorHAnsi" w:cs="Courier New"/>
            <w:b/>
          </w:rPr>
          <w:delText>–</w:delText>
        </w:r>
      </w:del>
      <w:r w:rsidRPr="002D59F5">
        <w:rPr>
          <w:rFonts w:asciiTheme="minorHAnsi" w:hAnsiTheme="minorHAnsi" w:cs="Courier New"/>
          <w:b/>
        </w:rPr>
        <w:t>201</w:t>
      </w:r>
      <w:r>
        <w:rPr>
          <w:rFonts w:asciiTheme="minorHAnsi" w:hAnsiTheme="minorHAnsi" w:cs="Courier New"/>
          <w:b/>
        </w:rPr>
        <w:t>9</w:t>
      </w:r>
      <w:ins w:id="3" w:author="Walker, Joseph (CDC/DDID/NCIRD/ID)" w:date="2019-09-16T16:20:00Z">
        <w:r>
          <w:rPr>
            <w:rFonts w:asciiTheme="minorHAnsi" w:hAnsiTheme="minorHAnsi" w:cs="Courier New"/>
            <w:b/>
          </w:rPr>
          <w:t>–2020</w:t>
        </w:r>
      </w:ins>
      <w:r w:rsidRPr="002D59F5">
        <w:rPr>
          <w:rFonts w:asciiTheme="minorHAnsi" w:hAnsiTheme="minorHAnsi" w:cs="Courier New"/>
          <w:b/>
        </w:rPr>
        <w:t xml:space="preserve"> Influenza Season Collaborative Challenge</w:t>
      </w:r>
    </w:p>
    <w:p w14:paraId="119C52F3" w14:textId="77777777" w:rsidR="00295874" w:rsidRPr="002D59F5" w:rsidRDefault="00295874" w:rsidP="00295874">
      <w:pPr>
        <w:spacing w:line="480" w:lineRule="auto"/>
        <w:rPr>
          <w:rFonts w:asciiTheme="minorHAnsi" w:hAnsiTheme="minorHAnsi" w:cs="Courier New"/>
        </w:rPr>
      </w:pPr>
      <w:r>
        <w:rPr>
          <w:rFonts w:asciiTheme="minorHAnsi" w:hAnsiTheme="minorHAnsi" w:cs="Courier New"/>
          <w:b/>
        </w:rPr>
        <w:t>Objectives</w:t>
      </w:r>
      <w:r w:rsidRPr="002D59F5">
        <w:rPr>
          <w:rFonts w:asciiTheme="minorHAnsi" w:hAnsiTheme="minorHAnsi" w:cs="Courier New"/>
          <w:b/>
        </w:rPr>
        <w:t>:</w:t>
      </w:r>
      <w:r w:rsidRPr="002D59F5">
        <w:rPr>
          <w:rFonts w:asciiTheme="minorHAnsi" w:hAnsiTheme="minorHAnsi" w:cs="Courier New"/>
        </w:rPr>
        <w:t xml:space="preserve"> </w:t>
      </w:r>
    </w:p>
    <w:p w14:paraId="3526EF8C" w14:textId="7210E709" w:rsidR="00295874" w:rsidRPr="002D59F5" w:rsidRDefault="00D612FA" w:rsidP="00295874">
      <w:pPr>
        <w:spacing w:line="480" w:lineRule="auto"/>
        <w:ind w:firstLine="720"/>
        <w:rPr>
          <w:rFonts w:asciiTheme="minorHAnsi" w:hAnsiTheme="minorHAnsi" w:cs="Courier New"/>
        </w:rPr>
      </w:pPr>
      <w:del w:id="4" w:author="Walker, Joseph (CDC/DDID/NCIRD/ID)" w:date="2019-09-16T16:20:00Z">
        <w:r>
          <w:rPr>
            <w:rFonts w:asciiTheme="minorHAnsi" w:hAnsiTheme="minorHAnsi" w:cs="Courier New"/>
          </w:rPr>
          <w:delText>To improve influenza forecast</w:delText>
        </w:r>
        <w:r w:rsidR="00C747EF">
          <w:rPr>
            <w:rFonts w:asciiTheme="minorHAnsi" w:hAnsiTheme="minorHAnsi" w:cs="Courier New"/>
          </w:rPr>
          <w:delText>ing</w:delText>
        </w:r>
        <w:r>
          <w:rPr>
            <w:rFonts w:asciiTheme="minorHAnsi" w:hAnsiTheme="minorHAnsi" w:cs="Courier New"/>
          </w:rPr>
          <w:delText>, w</w:delText>
        </w:r>
        <w:r w:rsidR="00E378FE" w:rsidRPr="002D59F5">
          <w:rPr>
            <w:rFonts w:asciiTheme="minorHAnsi" w:hAnsiTheme="minorHAnsi" w:cs="Courier New"/>
          </w:rPr>
          <w:delText>e</w:delText>
        </w:r>
      </w:del>
      <w:ins w:id="5" w:author="Walker, Joseph (CDC/DDID/NCIRD/ID)" w:date="2019-09-16T16:20:00Z">
        <w:r w:rsidR="00295874">
          <w:rPr>
            <w:rFonts w:asciiTheme="minorHAnsi" w:hAnsiTheme="minorHAnsi" w:cs="Courier New"/>
          </w:rPr>
          <w:t>CDC</w:t>
        </w:r>
      </w:ins>
      <w:r w:rsidR="00295874">
        <w:rPr>
          <w:rFonts w:asciiTheme="minorHAnsi" w:hAnsiTheme="minorHAnsi" w:cs="Courier New"/>
        </w:rPr>
        <w:t xml:space="preserve"> will </w:t>
      </w:r>
      <w:del w:id="6" w:author="Walker, Joseph (CDC/DDID/NCIRD/ID)" w:date="2019-09-16T16:20:00Z">
        <w:r w:rsidR="00E378FE" w:rsidRPr="002D59F5">
          <w:rPr>
            <w:rFonts w:asciiTheme="minorHAnsi" w:hAnsiTheme="minorHAnsi" w:cs="Courier New"/>
          </w:rPr>
          <w:delText>undertake a</w:delText>
        </w:r>
      </w:del>
      <w:ins w:id="7" w:author="Walker, Joseph (CDC/DDID/NCIRD/ID)" w:date="2019-09-16T16:20:00Z">
        <w:r w:rsidR="00295874">
          <w:rPr>
            <w:rFonts w:asciiTheme="minorHAnsi" w:hAnsiTheme="minorHAnsi" w:cs="Courier New"/>
          </w:rPr>
          <w:t xml:space="preserve">again host the </w:t>
        </w:r>
        <w:proofErr w:type="spellStart"/>
        <w:r w:rsidR="00295874">
          <w:rPr>
            <w:rFonts w:asciiTheme="minorHAnsi" w:hAnsiTheme="minorHAnsi" w:cs="Courier New"/>
          </w:rPr>
          <w:t>FluSight</w:t>
        </w:r>
      </w:ins>
      <w:proofErr w:type="spellEnd"/>
      <w:r w:rsidR="00295874">
        <w:rPr>
          <w:rFonts w:asciiTheme="minorHAnsi" w:hAnsiTheme="minorHAnsi" w:cs="Courier New"/>
        </w:rPr>
        <w:t xml:space="preserve"> </w:t>
      </w:r>
      <w:r w:rsidR="00295874" w:rsidRPr="002D59F5">
        <w:rPr>
          <w:rFonts w:asciiTheme="minorHAnsi" w:hAnsiTheme="minorHAnsi" w:cs="Courier New"/>
        </w:rPr>
        <w:t xml:space="preserve">collaborative comparison of forecasts for the </w:t>
      </w:r>
      <w:del w:id="8" w:author="Walker, Joseph (CDC/DDID/NCIRD/ID)" w:date="2019-09-16T16:20:00Z">
        <w:r w:rsidR="00327CAD">
          <w:rPr>
            <w:rFonts w:asciiTheme="minorHAnsi" w:hAnsiTheme="minorHAnsi" w:cs="Courier New"/>
          </w:rPr>
          <w:delText>201</w:delText>
        </w:r>
        <w:r w:rsidR="00395601">
          <w:rPr>
            <w:rFonts w:asciiTheme="minorHAnsi" w:hAnsiTheme="minorHAnsi" w:cs="Courier New"/>
          </w:rPr>
          <w:delText>8</w:delText>
        </w:r>
        <w:r w:rsidR="00327CAD">
          <w:rPr>
            <w:rFonts w:asciiTheme="minorHAnsi" w:hAnsiTheme="minorHAnsi" w:cs="Courier New"/>
          </w:rPr>
          <w:delText>-</w:delText>
        </w:r>
      </w:del>
      <w:r w:rsidR="00295874">
        <w:rPr>
          <w:rFonts w:asciiTheme="minorHAnsi" w:hAnsiTheme="minorHAnsi" w:cs="Courier New"/>
        </w:rPr>
        <w:t>2019</w:t>
      </w:r>
      <w:ins w:id="9" w:author="Walker, Joseph (CDC/DDID/NCIRD/ID)" w:date="2019-09-16T16:20:00Z">
        <w:r w:rsidR="00295874">
          <w:rPr>
            <w:rFonts w:asciiTheme="minorHAnsi" w:hAnsiTheme="minorHAnsi" w:cs="Courier New"/>
          </w:rPr>
          <w:t>-2020</w:t>
        </w:r>
      </w:ins>
      <w:r w:rsidR="00295874" w:rsidRPr="002D59F5">
        <w:rPr>
          <w:rFonts w:asciiTheme="minorHAnsi" w:hAnsiTheme="minorHAnsi" w:cs="Courier New"/>
        </w:rPr>
        <w:t xml:space="preserve"> influenza season. </w:t>
      </w:r>
      <w:r w:rsidR="00295874">
        <w:rPr>
          <w:rFonts w:asciiTheme="minorHAnsi" w:hAnsiTheme="minorHAnsi" w:cs="Courier New"/>
        </w:rPr>
        <w:t>For each week during the season, p</w:t>
      </w:r>
      <w:r w:rsidR="00295874" w:rsidRPr="002D59F5">
        <w:rPr>
          <w:rFonts w:asciiTheme="minorHAnsi" w:hAnsiTheme="minorHAnsi" w:cs="Courier New"/>
        </w:rPr>
        <w:t>articipants will be asked to provide national and regional probabilistic forecasts</w:t>
      </w:r>
      <w:r w:rsidR="00295874">
        <w:rPr>
          <w:rFonts w:asciiTheme="minorHAnsi" w:hAnsiTheme="minorHAnsi" w:cs="Courier New"/>
        </w:rPr>
        <w:t xml:space="preserve"> for the overall influenza season (seasonal targets) and for the </w:t>
      </w:r>
      <w:del w:id="10" w:author="Walker, Joseph (CDC/DDID/NCIRD/ID)" w:date="2019-09-16T16:20:00Z">
        <w:r>
          <w:rPr>
            <w:rFonts w:asciiTheme="minorHAnsi" w:hAnsiTheme="minorHAnsi" w:cs="Courier New"/>
          </w:rPr>
          <w:delText xml:space="preserve">next </w:delText>
        </w:r>
      </w:del>
      <w:r w:rsidR="00295874">
        <w:rPr>
          <w:rFonts w:asciiTheme="minorHAnsi" w:hAnsiTheme="minorHAnsi" w:cs="Courier New"/>
        </w:rPr>
        <w:t>four weeks ahead</w:t>
      </w:r>
      <w:ins w:id="11" w:author="Walker, Joseph (CDC/DDID/NCIRD/ID)" w:date="2019-09-16T16:20:00Z">
        <w:r w:rsidR="00295874">
          <w:rPr>
            <w:rFonts w:asciiTheme="minorHAnsi" w:hAnsiTheme="minorHAnsi" w:cs="Courier New"/>
          </w:rPr>
          <w:t xml:space="preserve"> of publication</w:t>
        </w:r>
      </w:ins>
      <w:r w:rsidR="00295874">
        <w:rPr>
          <w:rFonts w:asciiTheme="minorHAnsi" w:hAnsiTheme="minorHAnsi" w:cs="Courier New"/>
        </w:rPr>
        <w:t xml:space="preserve"> (short-term targets). The seasonal targets are</w:t>
      </w:r>
      <w:r w:rsidR="00295874" w:rsidRPr="002D59F5">
        <w:rPr>
          <w:rFonts w:asciiTheme="minorHAnsi" w:hAnsiTheme="minorHAnsi" w:cs="Courier New"/>
        </w:rPr>
        <w:t xml:space="preserve"> the </w:t>
      </w:r>
      <w:r w:rsidR="00295874">
        <w:rPr>
          <w:rFonts w:asciiTheme="minorHAnsi" w:hAnsiTheme="minorHAnsi" w:cs="Courier New"/>
        </w:rPr>
        <w:t>onset</w:t>
      </w:r>
      <w:r w:rsidR="00295874" w:rsidRPr="002D59F5">
        <w:rPr>
          <w:rFonts w:asciiTheme="minorHAnsi" w:hAnsiTheme="minorHAnsi" w:cs="Courier New"/>
        </w:rPr>
        <w:t xml:space="preserve"> week, the peak week, and the peak intensity of the </w:t>
      </w:r>
      <w:del w:id="12" w:author="Walker, Joseph (CDC/DDID/NCIRD/ID)" w:date="2019-09-16T16:20:00Z">
        <w:r w:rsidR="00327CAD">
          <w:rPr>
            <w:rFonts w:asciiTheme="minorHAnsi" w:hAnsiTheme="minorHAnsi" w:cs="Courier New"/>
          </w:rPr>
          <w:delText>201</w:delText>
        </w:r>
        <w:r w:rsidR="00395601">
          <w:rPr>
            <w:rFonts w:asciiTheme="minorHAnsi" w:hAnsiTheme="minorHAnsi" w:cs="Courier New"/>
          </w:rPr>
          <w:delText>8</w:delText>
        </w:r>
        <w:r w:rsidR="00327CAD">
          <w:rPr>
            <w:rFonts w:asciiTheme="minorHAnsi" w:hAnsiTheme="minorHAnsi" w:cs="Courier New"/>
          </w:rPr>
          <w:delText>-</w:delText>
        </w:r>
      </w:del>
      <w:r w:rsidR="00295874">
        <w:rPr>
          <w:rFonts w:asciiTheme="minorHAnsi" w:hAnsiTheme="minorHAnsi" w:cs="Courier New"/>
        </w:rPr>
        <w:t>2019</w:t>
      </w:r>
      <w:ins w:id="13" w:author="Walker, Joseph (CDC/DDID/NCIRD/ID)" w:date="2019-09-16T16:20:00Z">
        <w:r w:rsidR="00295874">
          <w:rPr>
            <w:rFonts w:asciiTheme="minorHAnsi" w:hAnsiTheme="minorHAnsi" w:cs="Courier New"/>
          </w:rPr>
          <w:t>-2020</w:t>
        </w:r>
      </w:ins>
      <w:r w:rsidR="00295874" w:rsidRPr="002D59F5">
        <w:rPr>
          <w:rFonts w:asciiTheme="minorHAnsi" w:hAnsiTheme="minorHAnsi" w:cs="Courier New"/>
        </w:rPr>
        <w:t xml:space="preserve"> influenza season. </w:t>
      </w:r>
      <w:r w:rsidR="00295874">
        <w:rPr>
          <w:rFonts w:asciiTheme="minorHAnsi" w:hAnsiTheme="minorHAnsi" w:cs="Courier New"/>
        </w:rPr>
        <w:t>The short-term</w:t>
      </w:r>
      <w:del w:id="14" w:author="Walker, Joseph (CDC/DDID/NCIRD/ID)" w:date="2019-09-16T16:20:00Z">
        <w:r w:rsidR="005F2C91">
          <w:rPr>
            <w:rFonts w:asciiTheme="minorHAnsi" w:hAnsiTheme="minorHAnsi" w:cs="Courier New"/>
          </w:rPr>
          <w:delText xml:space="preserve"> (</w:delText>
        </w:r>
        <w:r>
          <w:rPr>
            <w:rFonts w:asciiTheme="minorHAnsi" w:hAnsiTheme="minorHAnsi" w:cs="Courier New"/>
          </w:rPr>
          <w:delText>week</w:delText>
        </w:r>
        <w:r w:rsidR="005F2C91">
          <w:rPr>
            <w:rFonts w:asciiTheme="minorHAnsi" w:hAnsiTheme="minorHAnsi" w:cs="Courier New"/>
          </w:rPr>
          <w:delText>–</w:delText>
        </w:r>
        <w:r>
          <w:rPr>
            <w:rFonts w:asciiTheme="minorHAnsi" w:hAnsiTheme="minorHAnsi" w:cs="Courier New"/>
          </w:rPr>
          <w:delText>ahead</w:delText>
        </w:r>
        <w:r w:rsidR="005F2C91">
          <w:rPr>
            <w:rFonts w:asciiTheme="minorHAnsi" w:hAnsiTheme="minorHAnsi" w:cs="Courier New"/>
          </w:rPr>
          <w:delText>)</w:delText>
        </w:r>
      </w:del>
      <w:r w:rsidR="00295874">
        <w:rPr>
          <w:rFonts w:asciiTheme="minorHAnsi" w:hAnsiTheme="minorHAnsi" w:cs="Courier New"/>
        </w:rPr>
        <w:t xml:space="preserve"> targets are </w:t>
      </w:r>
      <w:r w:rsidR="00295874" w:rsidRPr="002D59F5">
        <w:rPr>
          <w:rFonts w:asciiTheme="minorHAnsi" w:hAnsiTheme="minorHAnsi" w:cs="Courier New"/>
        </w:rPr>
        <w:t xml:space="preserve">the percent of outpatient </w:t>
      </w:r>
      <w:r w:rsidR="00295874">
        <w:rPr>
          <w:rFonts w:asciiTheme="minorHAnsi" w:hAnsiTheme="minorHAnsi" w:cs="Courier New"/>
        </w:rPr>
        <w:t xml:space="preserve">visits experiencing influenza-like illness (ILI) </w:t>
      </w:r>
      <w:r w:rsidR="00295874" w:rsidRPr="002D59F5">
        <w:rPr>
          <w:rFonts w:asciiTheme="minorHAnsi" w:hAnsiTheme="minorHAnsi" w:cs="Courier New"/>
        </w:rPr>
        <w:t xml:space="preserve">one week, two weeks, three weeks, and four weeks </w:t>
      </w:r>
      <w:r w:rsidR="00295874">
        <w:rPr>
          <w:rFonts w:asciiTheme="minorHAnsi" w:hAnsiTheme="minorHAnsi" w:cs="Courier New"/>
        </w:rPr>
        <w:t xml:space="preserve">ahead </w:t>
      </w:r>
      <w:ins w:id="15" w:author="Walker, Joseph (CDC/DDID/NCIRD/ID)" w:date="2019-09-16T16:20:00Z">
        <w:r w:rsidR="00295874">
          <w:rPr>
            <w:rFonts w:asciiTheme="minorHAnsi" w:hAnsiTheme="minorHAnsi" w:cs="Courier New"/>
          </w:rPr>
          <w:t xml:space="preserve">of publication </w:t>
        </w:r>
      </w:ins>
      <w:r w:rsidR="00295874">
        <w:rPr>
          <w:rFonts w:asciiTheme="minorHAnsi" w:hAnsiTheme="minorHAnsi" w:cs="Courier New"/>
        </w:rPr>
        <w:t xml:space="preserve">from date of the forecast. </w:t>
      </w:r>
      <w:r w:rsidR="00295874" w:rsidRPr="002D59F5">
        <w:rPr>
          <w:rFonts w:asciiTheme="minorHAnsi" w:hAnsiTheme="minorHAnsi" w:cs="Courier New"/>
        </w:rPr>
        <w:t xml:space="preserve">All forecasts will be </w:t>
      </w:r>
      <w:r w:rsidR="00295874">
        <w:rPr>
          <w:rFonts w:asciiTheme="minorHAnsi" w:hAnsiTheme="minorHAnsi" w:cs="Courier New"/>
        </w:rPr>
        <w:t>compared to</w:t>
      </w:r>
      <w:r w:rsidR="00295874" w:rsidRPr="002D59F5">
        <w:rPr>
          <w:rFonts w:asciiTheme="minorHAnsi" w:hAnsiTheme="minorHAnsi" w:cs="Courier New"/>
        </w:rPr>
        <w:t xml:space="preserve"> the </w:t>
      </w:r>
      <w:r w:rsidR="00295874">
        <w:rPr>
          <w:rFonts w:asciiTheme="minorHAnsi" w:hAnsiTheme="minorHAnsi" w:cs="Courier New"/>
        </w:rPr>
        <w:t xml:space="preserve">weighted values from the U.S. Outpatient Influenza-like Illness Surveillance Network (from the </w:t>
      </w:r>
      <w:r w:rsidR="00295874" w:rsidRPr="002D59F5">
        <w:rPr>
          <w:rFonts w:asciiTheme="minorHAnsi" w:hAnsiTheme="minorHAnsi" w:cs="Courier New"/>
        </w:rPr>
        <w:t>ILINet system</w:t>
      </w:r>
      <w:r w:rsidR="00295874">
        <w:rPr>
          <w:rFonts w:asciiTheme="minorHAnsi" w:hAnsiTheme="minorHAnsi" w:cs="Courier New"/>
        </w:rPr>
        <w:t xml:space="preserve">: </w:t>
      </w:r>
      <w:hyperlink r:id="rId8" w:history="1">
        <w:r w:rsidR="00295874" w:rsidRPr="00487726">
          <w:rPr>
            <w:rStyle w:val="Hyperlink"/>
            <w:rFonts w:asciiTheme="minorHAnsi" w:hAnsiTheme="minorHAnsi" w:cs="Courier New"/>
          </w:rPr>
          <w:t>http://www.c</w:t>
        </w:r>
        <w:r w:rsidR="00295874" w:rsidRPr="004364E5">
          <w:rPr>
            <w:rStyle w:val="Hyperlink"/>
            <w:rFonts w:asciiTheme="minorHAnsi" w:hAnsiTheme="minorHAnsi" w:cs="Courier New"/>
            <w:color w:val="0020C0"/>
          </w:rPr>
          <w:t>dc.g</w:t>
        </w:r>
        <w:r w:rsidR="00295874" w:rsidRPr="00487726">
          <w:rPr>
            <w:rStyle w:val="Hyperlink"/>
            <w:rFonts w:asciiTheme="minorHAnsi" w:hAnsiTheme="minorHAnsi" w:cs="Courier New"/>
          </w:rPr>
          <w:t>ov/flu/we</w:t>
        </w:r>
        <w:r w:rsidR="00295874" w:rsidRPr="004364E5">
          <w:rPr>
            <w:rStyle w:val="Hyperlink"/>
            <w:rFonts w:asciiTheme="minorHAnsi" w:hAnsiTheme="minorHAnsi" w:cs="Courier New"/>
          </w:rPr>
          <w:t>ekly/o</w:t>
        </w:r>
        <w:r w:rsidR="00295874" w:rsidRPr="00487726">
          <w:rPr>
            <w:rStyle w:val="Hyperlink"/>
            <w:rFonts w:asciiTheme="minorHAnsi" w:hAnsiTheme="minorHAnsi" w:cs="Courier New"/>
          </w:rPr>
          <w:t>verview.htm</w:t>
        </w:r>
      </w:hyperlink>
      <w:r w:rsidR="00295874">
        <w:rPr>
          <w:rFonts w:asciiTheme="minorHAnsi" w:hAnsiTheme="minorHAnsi" w:cs="Courier New"/>
        </w:rPr>
        <w:t>)</w:t>
      </w:r>
      <w:r w:rsidR="00295874" w:rsidRPr="002D59F5">
        <w:rPr>
          <w:rFonts w:asciiTheme="minorHAnsi" w:hAnsiTheme="minorHAnsi" w:cs="Courier New"/>
        </w:rPr>
        <w:t xml:space="preserve">. Participants can submit forecasts for seasonal targets, </w:t>
      </w:r>
      <w:r w:rsidR="00295874">
        <w:rPr>
          <w:rFonts w:asciiTheme="minorHAnsi" w:hAnsiTheme="minorHAnsi" w:cs="Courier New"/>
        </w:rPr>
        <w:t>short-term</w:t>
      </w:r>
      <w:r w:rsidR="00295874" w:rsidRPr="002D59F5">
        <w:rPr>
          <w:rFonts w:asciiTheme="minorHAnsi" w:hAnsiTheme="minorHAnsi" w:cs="Courier New"/>
        </w:rPr>
        <w:t xml:space="preserve"> targets, or both. </w:t>
      </w:r>
      <w:r w:rsidR="00295874">
        <w:rPr>
          <w:rFonts w:asciiTheme="minorHAnsi" w:hAnsiTheme="minorHAnsi" w:cs="Courier New"/>
        </w:rPr>
        <w:t>If discussing the forecasting challenge on social media, teams are encouraged to use the hashtag #</w:t>
      </w:r>
      <w:proofErr w:type="spellStart"/>
      <w:del w:id="16" w:author="Walker, Joseph (CDC/DDID/NCIRD/ID)" w:date="2019-09-16T16:20:00Z">
        <w:r w:rsidR="00E82FEA">
          <w:rPr>
            <w:rFonts w:asciiTheme="minorHAnsi" w:hAnsiTheme="minorHAnsi" w:cs="Courier New"/>
          </w:rPr>
          <w:delText>CDCflusight</w:delText>
        </w:r>
      </w:del>
      <w:ins w:id="17" w:author="Walker, Joseph (CDC/DDID/NCIRD/ID)" w:date="2019-09-16T16:20:00Z">
        <w:r w:rsidR="00295874">
          <w:rPr>
            <w:rFonts w:asciiTheme="minorHAnsi" w:hAnsiTheme="minorHAnsi" w:cs="Courier New"/>
          </w:rPr>
          <w:t>CDCFluSight</w:t>
        </w:r>
      </w:ins>
      <w:proofErr w:type="spellEnd"/>
      <w:r w:rsidR="00295874">
        <w:rPr>
          <w:rFonts w:asciiTheme="minorHAnsi" w:hAnsiTheme="minorHAnsi" w:cs="Courier New"/>
        </w:rPr>
        <w:t xml:space="preserve"> to promote visibility of the challenge.</w:t>
      </w:r>
    </w:p>
    <w:p w14:paraId="31C09B56" w14:textId="77777777" w:rsidR="00295874" w:rsidRDefault="00295874" w:rsidP="00295874">
      <w:pPr>
        <w:spacing w:line="480" w:lineRule="auto"/>
        <w:rPr>
          <w:rFonts w:asciiTheme="minorHAnsi" w:hAnsiTheme="minorHAnsi" w:cs="Courier New"/>
          <w:b/>
        </w:rPr>
      </w:pPr>
    </w:p>
    <w:p w14:paraId="4514050A" w14:textId="77777777" w:rsidR="00295874" w:rsidRPr="002D59F5" w:rsidRDefault="00295874" w:rsidP="00295874">
      <w:pPr>
        <w:spacing w:line="480" w:lineRule="auto"/>
        <w:rPr>
          <w:rFonts w:asciiTheme="minorHAnsi" w:hAnsiTheme="minorHAnsi" w:cs="Courier New"/>
          <w:b/>
        </w:rPr>
      </w:pPr>
      <w:r w:rsidRPr="002D59F5">
        <w:rPr>
          <w:rFonts w:asciiTheme="minorHAnsi" w:hAnsiTheme="minorHAnsi" w:cs="Courier New"/>
          <w:b/>
        </w:rPr>
        <w:t xml:space="preserve">Eligibility: </w:t>
      </w:r>
    </w:p>
    <w:p w14:paraId="2C121F75" w14:textId="77777777" w:rsidR="00295874" w:rsidRPr="002D59F5" w:rsidRDefault="00295874" w:rsidP="00295874">
      <w:pPr>
        <w:spacing w:line="480" w:lineRule="auto"/>
        <w:ind w:firstLine="720"/>
        <w:rPr>
          <w:rFonts w:asciiTheme="minorHAnsi" w:hAnsiTheme="minorHAnsi" w:cs="Courier New"/>
        </w:rPr>
      </w:pPr>
      <w:r w:rsidRPr="002D59F5">
        <w:rPr>
          <w:rFonts w:asciiTheme="minorHAnsi" w:hAnsiTheme="minorHAnsi" w:cs="Courier New"/>
        </w:rPr>
        <w:t>All are welcome to participate in this collaborative challenge, including individuals or teams that have not participated in previous CDC forecasting challenges.</w:t>
      </w:r>
    </w:p>
    <w:p w14:paraId="4E4DA8A4" w14:textId="77777777" w:rsidR="00295874" w:rsidRDefault="00295874" w:rsidP="00295874">
      <w:pPr>
        <w:spacing w:line="480" w:lineRule="auto"/>
        <w:rPr>
          <w:rFonts w:asciiTheme="minorHAnsi" w:hAnsiTheme="minorHAnsi" w:cs="Courier New"/>
          <w:b/>
        </w:rPr>
      </w:pPr>
    </w:p>
    <w:p w14:paraId="144B6CF4" w14:textId="77777777" w:rsidR="00295874" w:rsidRPr="002D59F5" w:rsidRDefault="00295874" w:rsidP="00295874">
      <w:pPr>
        <w:spacing w:line="480" w:lineRule="auto"/>
        <w:rPr>
          <w:rFonts w:asciiTheme="minorHAnsi" w:hAnsiTheme="minorHAnsi" w:cs="Courier New"/>
        </w:rPr>
      </w:pPr>
      <w:r w:rsidRPr="002D59F5">
        <w:rPr>
          <w:rFonts w:asciiTheme="minorHAnsi" w:hAnsiTheme="minorHAnsi" w:cs="Courier New"/>
          <w:b/>
        </w:rPr>
        <w:t>Dates:</w:t>
      </w:r>
      <w:r w:rsidRPr="002D59F5">
        <w:rPr>
          <w:rFonts w:asciiTheme="minorHAnsi" w:hAnsiTheme="minorHAnsi" w:cs="Courier New"/>
        </w:rPr>
        <w:t xml:space="preserve"> </w:t>
      </w:r>
    </w:p>
    <w:p w14:paraId="2C9F8A29" w14:textId="74419D5B" w:rsidR="00295874" w:rsidRPr="002D59F5" w:rsidRDefault="00295874" w:rsidP="00295874">
      <w:pPr>
        <w:keepNext/>
        <w:spacing w:line="480" w:lineRule="auto"/>
        <w:ind w:firstLine="720"/>
        <w:rPr>
          <w:rFonts w:asciiTheme="minorHAnsi" w:hAnsiTheme="minorHAnsi" w:cs="Courier New"/>
        </w:rPr>
      </w:pPr>
      <w:r w:rsidRPr="002D59F5">
        <w:rPr>
          <w:rFonts w:asciiTheme="minorHAnsi" w:hAnsiTheme="minorHAnsi" w:cs="Courier New"/>
        </w:rPr>
        <w:lastRenderedPageBreak/>
        <w:t xml:space="preserve">The Challenge Period will begin </w:t>
      </w:r>
      <w:r>
        <w:rPr>
          <w:rFonts w:asciiTheme="minorHAnsi" w:hAnsiTheme="minorHAnsi" w:cs="Courier New"/>
        </w:rPr>
        <w:t xml:space="preserve">October </w:t>
      </w:r>
      <w:del w:id="18" w:author="Walker, Joseph (CDC/DDID/NCIRD/ID)" w:date="2019-09-16T16:20:00Z">
        <w:r w:rsidR="00AC4AA7">
          <w:rPr>
            <w:rFonts w:asciiTheme="minorHAnsi" w:hAnsiTheme="minorHAnsi" w:cs="Courier New"/>
          </w:rPr>
          <w:delText>2</w:delText>
        </w:r>
        <w:r w:rsidR="00193E25">
          <w:rPr>
            <w:rFonts w:asciiTheme="minorHAnsi" w:hAnsiTheme="minorHAnsi" w:cs="Courier New"/>
          </w:rPr>
          <w:delText>9</w:delText>
        </w:r>
        <w:r w:rsidR="00E91B44" w:rsidRPr="002D59F5">
          <w:rPr>
            <w:rFonts w:asciiTheme="minorHAnsi" w:hAnsiTheme="minorHAnsi" w:cs="Courier New"/>
          </w:rPr>
          <w:delText>, 201</w:delText>
        </w:r>
        <w:r w:rsidR="00395601">
          <w:rPr>
            <w:rFonts w:asciiTheme="minorHAnsi" w:hAnsiTheme="minorHAnsi" w:cs="Courier New"/>
          </w:rPr>
          <w:delText>8</w:delText>
        </w:r>
      </w:del>
      <w:ins w:id="19" w:author="Walker, Joseph (CDC/DDID/NCIRD/ID)" w:date="2019-09-16T16:20:00Z">
        <w:r>
          <w:rPr>
            <w:rFonts w:asciiTheme="minorHAnsi" w:hAnsiTheme="minorHAnsi" w:cs="Courier New"/>
          </w:rPr>
          <w:t>28</w:t>
        </w:r>
        <w:r w:rsidRPr="002D59F5">
          <w:rPr>
            <w:rFonts w:asciiTheme="minorHAnsi" w:hAnsiTheme="minorHAnsi" w:cs="Courier New"/>
          </w:rPr>
          <w:t>, 201</w:t>
        </w:r>
        <w:r>
          <w:rPr>
            <w:rFonts w:asciiTheme="minorHAnsi" w:hAnsiTheme="minorHAnsi" w:cs="Courier New"/>
          </w:rPr>
          <w:t>9</w:t>
        </w:r>
      </w:ins>
      <w:r w:rsidRPr="002D59F5">
        <w:rPr>
          <w:rFonts w:asciiTheme="minorHAnsi" w:hAnsiTheme="minorHAnsi" w:cs="Courier New"/>
        </w:rPr>
        <w:t xml:space="preserve"> and will run until </w:t>
      </w:r>
      <w:r>
        <w:rPr>
          <w:rFonts w:asciiTheme="minorHAnsi" w:hAnsiTheme="minorHAnsi" w:cs="Courier New"/>
        </w:rPr>
        <w:t xml:space="preserve">May </w:t>
      </w:r>
      <w:del w:id="20" w:author="Walker, Joseph (CDC/DDID/NCIRD/ID)" w:date="2019-09-16T16:20:00Z">
        <w:r w:rsidR="00AA4CCF">
          <w:rPr>
            <w:rFonts w:asciiTheme="minorHAnsi" w:hAnsiTheme="minorHAnsi" w:cs="Courier New"/>
          </w:rPr>
          <w:delText>13</w:delText>
        </w:r>
        <w:r w:rsidR="00D85527" w:rsidRPr="002D59F5">
          <w:rPr>
            <w:rFonts w:asciiTheme="minorHAnsi" w:hAnsiTheme="minorHAnsi" w:cs="Courier New"/>
          </w:rPr>
          <w:delText>, 201</w:delText>
        </w:r>
        <w:r w:rsidR="00395601">
          <w:rPr>
            <w:rFonts w:asciiTheme="minorHAnsi" w:hAnsiTheme="minorHAnsi" w:cs="Courier New"/>
          </w:rPr>
          <w:delText>9</w:delText>
        </w:r>
      </w:del>
      <w:ins w:id="21" w:author="Walker, Joseph (CDC/DDID/NCIRD/ID)" w:date="2019-09-16T16:20:00Z">
        <w:r>
          <w:rPr>
            <w:rFonts w:asciiTheme="minorHAnsi" w:hAnsiTheme="minorHAnsi" w:cs="Courier New"/>
          </w:rPr>
          <w:t>11, 2020</w:t>
        </w:r>
      </w:ins>
      <w:r w:rsidRPr="002D59F5">
        <w:rPr>
          <w:rFonts w:asciiTheme="minorHAnsi" w:hAnsiTheme="minorHAnsi" w:cs="Courier New"/>
        </w:rPr>
        <w:t xml:space="preserve">. </w:t>
      </w:r>
      <w:r>
        <w:rPr>
          <w:rFonts w:asciiTheme="minorHAnsi" w:hAnsiTheme="minorHAnsi" w:cs="Courier New"/>
        </w:rPr>
        <w:t>Participants must submit w</w:t>
      </w:r>
      <w:r w:rsidRPr="002D59F5">
        <w:rPr>
          <w:rFonts w:asciiTheme="minorHAnsi" w:hAnsiTheme="minorHAnsi" w:cs="Courier New"/>
        </w:rPr>
        <w:t xml:space="preserve">eekly </w:t>
      </w:r>
      <w:r>
        <w:rPr>
          <w:rFonts w:asciiTheme="minorHAnsi" w:hAnsiTheme="minorHAnsi" w:cs="Courier New"/>
        </w:rPr>
        <w:t xml:space="preserve">forecasts </w:t>
      </w:r>
      <w:r w:rsidRPr="002D59F5">
        <w:rPr>
          <w:rFonts w:asciiTheme="minorHAnsi" w:hAnsiTheme="minorHAnsi" w:cs="Courier New"/>
        </w:rPr>
        <w:t>by 11:59PM Eastern</w:t>
      </w:r>
      <w:r>
        <w:rPr>
          <w:rFonts w:asciiTheme="minorHAnsi" w:hAnsiTheme="minorHAnsi" w:cs="Courier New"/>
        </w:rPr>
        <w:t xml:space="preserve"> Standard Time</w:t>
      </w:r>
      <w:r w:rsidRPr="002D59F5">
        <w:rPr>
          <w:rFonts w:asciiTheme="minorHAnsi" w:hAnsiTheme="minorHAnsi" w:cs="Courier New"/>
        </w:rPr>
        <w:t xml:space="preserve"> each Monday. Missed or late submissions will not preclude participation in this challenge but will adversely affect submission scores. </w:t>
      </w:r>
    </w:p>
    <w:p w14:paraId="7F83FF3D" w14:textId="77777777" w:rsidR="00295874" w:rsidRDefault="00295874" w:rsidP="00295874">
      <w:pPr>
        <w:spacing w:line="480" w:lineRule="auto"/>
        <w:rPr>
          <w:rFonts w:asciiTheme="minorHAnsi" w:hAnsiTheme="minorHAnsi" w:cs="Courier New"/>
          <w:b/>
        </w:rPr>
      </w:pPr>
    </w:p>
    <w:p w14:paraId="05E3B7C8" w14:textId="77777777" w:rsidR="00295874" w:rsidRPr="002D59F5" w:rsidRDefault="00295874" w:rsidP="00295874">
      <w:pPr>
        <w:spacing w:line="480" w:lineRule="auto"/>
        <w:rPr>
          <w:rFonts w:asciiTheme="minorHAnsi" w:hAnsiTheme="minorHAnsi" w:cs="Courier New"/>
          <w:b/>
        </w:rPr>
      </w:pPr>
      <w:r w:rsidRPr="002D59F5">
        <w:rPr>
          <w:rFonts w:asciiTheme="minorHAnsi" w:hAnsiTheme="minorHAnsi" w:cs="Courier New"/>
          <w:b/>
        </w:rPr>
        <w:t xml:space="preserve">Forecasting </w:t>
      </w:r>
      <w:r>
        <w:rPr>
          <w:rFonts w:asciiTheme="minorHAnsi" w:hAnsiTheme="minorHAnsi" w:cs="Courier New"/>
          <w:b/>
        </w:rPr>
        <w:t>Targets</w:t>
      </w:r>
      <w:r w:rsidRPr="002D59F5">
        <w:rPr>
          <w:rFonts w:asciiTheme="minorHAnsi" w:hAnsiTheme="minorHAnsi" w:cs="Courier New"/>
          <w:b/>
        </w:rPr>
        <w:t>:</w:t>
      </w:r>
    </w:p>
    <w:p w14:paraId="0C0E276F" w14:textId="77777777" w:rsidR="00295874" w:rsidRDefault="00295874" w:rsidP="00295874">
      <w:pPr>
        <w:pStyle w:val="ListParagraph"/>
        <w:numPr>
          <w:ilvl w:val="0"/>
          <w:numId w:val="1"/>
        </w:numPr>
        <w:spacing w:line="480" w:lineRule="auto"/>
        <w:rPr>
          <w:rFonts w:asciiTheme="minorHAnsi" w:hAnsiTheme="minorHAnsi" w:cs="Courier New"/>
        </w:rPr>
      </w:pPr>
      <w:r>
        <w:rPr>
          <w:rFonts w:asciiTheme="minorHAnsi" w:hAnsiTheme="minorHAnsi" w:cs="Courier New"/>
        </w:rPr>
        <w:t>Seasonal Targets</w:t>
      </w:r>
    </w:p>
    <w:p w14:paraId="160B9482" w14:textId="77777777" w:rsidR="00295874" w:rsidRPr="002D59F5" w:rsidRDefault="00295874" w:rsidP="00295874">
      <w:pPr>
        <w:pStyle w:val="ListParagraph"/>
        <w:numPr>
          <w:ilvl w:val="1"/>
          <w:numId w:val="1"/>
        </w:numPr>
        <w:spacing w:line="480" w:lineRule="auto"/>
        <w:rPr>
          <w:rFonts w:asciiTheme="minorHAnsi" w:hAnsiTheme="minorHAnsi" w:cs="Courier New"/>
        </w:rPr>
      </w:pPr>
      <w:r w:rsidRPr="002D59F5">
        <w:rPr>
          <w:rFonts w:asciiTheme="minorHAnsi" w:hAnsiTheme="minorHAnsi" w:cs="Courier New"/>
        </w:rPr>
        <w:t xml:space="preserve">The </w:t>
      </w:r>
      <w:r>
        <w:rPr>
          <w:rFonts w:asciiTheme="minorHAnsi" w:hAnsiTheme="minorHAnsi" w:cs="Courier New"/>
        </w:rPr>
        <w:t>onset</w:t>
      </w:r>
      <w:r w:rsidRPr="002D59F5">
        <w:rPr>
          <w:rFonts w:asciiTheme="minorHAnsi" w:hAnsiTheme="minorHAnsi" w:cs="Courier New"/>
        </w:rPr>
        <w:t xml:space="preserve"> of the season </w:t>
      </w:r>
      <w:r>
        <w:rPr>
          <w:rFonts w:asciiTheme="minorHAnsi" w:hAnsiTheme="minorHAnsi" w:cs="Courier New"/>
        </w:rPr>
        <w:t>is</w:t>
      </w:r>
      <w:r w:rsidRPr="002D59F5">
        <w:rPr>
          <w:rFonts w:asciiTheme="minorHAnsi" w:hAnsiTheme="minorHAnsi" w:cs="Courier New"/>
        </w:rPr>
        <w:t xml:space="preserve"> defined as the MMWR surveillance week (</w:t>
      </w:r>
      <w:hyperlink r:id="rId9" w:history="1">
        <w:r w:rsidRPr="004364E5">
          <w:rPr>
            <w:rStyle w:val="Hyperlink"/>
            <w:rFonts w:asciiTheme="minorHAnsi" w:hAnsiTheme="minorHAnsi"/>
            <w:bCs/>
            <w:color w:val="0020C0"/>
          </w:rPr>
          <w:t>http://wwwn.cdc.gov/nndss/script/downloads.aspx</w:t>
        </w:r>
      </w:hyperlink>
      <w:r w:rsidRPr="002D59F5">
        <w:rPr>
          <w:rFonts w:asciiTheme="minorHAnsi" w:hAnsiTheme="minorHAnsi"/>
          <w:bCs/>
        </w:rPr>
        <w:t>)</w:t>
      </w:r>
      <w:r w:rsidRPr="002D59F5">
        <w:rPr>
          <w:rFonts w:asciiTheme="minorHAnsi" w:hAnsiTheme="minorHAnsi" w:cs="Courier New"/>
        </w:rPr>
        <w:t xml:space="preserve"> when the percentage of visits </w:t>
      </w:r>
      <w:r>
        <w:rPr>
          <w:rFonts w:asciiTheme="minorHAnsi" w:hAnsiTheme="minorHAnsi" w:cs="Courier New"/>
        </w:rPr>
        <w:t xml:space="preserve">for influenza-like illness (ILI) </w:t>
      </w:r>
      <w:r w:rsidRPr="002D59F5">
        <w:rPr>
          <w:rFonts w:asciiTheme="minorHAnsi" w:hAnsiTheme="minorHAnsi" w:cs="Courier New"/>
        </w:rPr>
        <w:t xml:space="preserve">reported through </w:t>
      </w:r>
      <w:proofErr w:type="spellStart"/>
      <w:r w:rsidRPr="002D59F5">
        <w:rPr>
          <w:rFonts w:asciiTheme="minorHAnsi" w:hAnsiTheme="minorHAnsi" w:cs="Courier New"/>
        </w:rPr>
        <w:t>ILINet</w:t>
      </w:r>
      <w:proofErr w:type="spellEnd"/>
      <w:r>
        <w:rPr>
          <w:rFonts w:asciiTheme="minorHAnsi" w:hAnsiTheme="minorHAnsi" w:cs="Courier New"/>
        </w:rPr>
        <w:t xml:space="preserve"> </w:t>
      </w:r>
      <w:ins w:id="22" w:author="Walker, Joseph (CDC/DDID/NCIRD/ID)" w:date="2019-09-16T16:20:00Z">
        <w:r>
          <w:rPr>
            <w:rFonts w:asciiTheme="minorHAnsi" w:hAnsiTheme="minorHAnsi" w:cs="Courier New"/>
          </w:rPr>
          <w:t>(rounded to the nearest 0.1)</w:t>
        </w:r>
        <w:r w:rsidRPr="002D59F5">
          <w:rPr>
            <w:rFonts w:asciiTheme="minorHAnsi" w:hAnsiTheme="minorHAnsi" w:cs="Courier New"/>
          </w:rPr>
          <w:t xml:space="preserve"> </w:t>
        </w:r>
      </w:ins>
      <w:r>
        <w:rPr>
          <w:rFonts w:asciiTheme="minorHAnsi" w:hAnsiTheme="minorHAnsi" w:cs="Courier New"/>
        </w:rPr>
        <w:t xml:space="preserve">reaches or exceeds </w:t>
      </w:r>
      <w:r w:rsidRPr="002D59F5">
        <w:rPr>
          <w:rFonts w:asciiTheme="minorHAnsi" w:hAnsiTheme="minorHAnsi" w:cs="Courier New"/>
        </w:rPr>
        <w:t>the baseline value for three consecutive weeks</w:t>
      </w:r>
      <w:r>
        <w:rPr>
          <w:rFonts w:asciiTheme="minorHAnsi" w:hAnsiTheme="minorHAnsi" w:cs="Courier New"/>
        </w:rPr>
        <w:t>.</w:t>
      </w:r>
      <w:r w:rsidRPr="002D59F5">
        <w:rPr>
          <w:rFonts w:asciiTheme="minorHAnsi" w:hAnsiTheme="minorHAnsi" w:cs="Courier New"/>
        </w:rPr>
        <w:t xml:space="preserve"> Forecasted </w:t>
      </w:r>
      <w:r>
        <w:rPr>
          <w:rFonts w:asciiTheme="minorHAnsi" w:hAnsiTheme="minorHAnsi" w:cs="Courier New"/>
        </w:rPr>
        <w:t>onset</w:t>
      </w:r>
      <w:r w:rsidRPr="002D59F5">
        <w:rPr>
          <w:rFonts w:asciiTheme="minorHAnsi" w:hAnsiTheme="minorHAnsi" w:cs="Courier New"/>
        </w:rPr>
        <w:t xml:space="preserve"> week values should be for the first week of that </w:t>
      </w:r>
      <w:proofErr w:type="gramStart"/>
      <w:r w:rsidRPr="002D59F5">
        <w:rPr>
          <w:rFonts w:asciiTheme="minorHAnsi" w:hAnsiTheme="minorHAnsi" w:cs="Courier New"/>
        </w:rPr>
        <w:t>three week</w:t>
      </w:r>
      <w:proofErr w:type="gramEnd"/>
      <w:r w:rsidRPr="002D59F5">
        <w:rPr>
          <w:rFonts w:asciiTheme="minorHAnsi" w:hAnsiTheme="minorHAnsi" w:cs="Courier New"/>
        </w:rPr>
        <w:t xml:space="preserve"> period. </w:t>
      </w:r>
    </w:p>
    <w:p w14:paraId="554D0821" w14:textId="40F3943A" w:rsidR="00295874" w:rsidRDefault="00295874" w:rsidP="00295874">
      <w:pPr>
        <w:pStyle w:val="ListParagraph"/>
        <w:numPr>
          <w:ilvl w:val="1"/>
          <w:numId w:val="1"/>
        </w:numPr>
        <w:spacing w:line="480" w:lineRule="auto"/>
        <w:rPr>
          <w:rFonts w:asciiTheme="minorHAnsi" w:hAnsiTheme="minorHAnsi" w:cs="Courier New"/>
        </w:rPr>
      </w:pPr>
      <w:r w:rsidRPr="002D59F5">
        <w:rPr>
          <w:rFonts w:asciiTheme="minorHAnsi" w:hAnsiTheme="minorHAnsi" w:cs="Courier New"/>
        </w:rPr>
        <w:t xml:space="preserve">The peak week </w:t>
      </w:r>
      <w:r>
        <w:rPr>
          <w:rFonts w:asciiTheme="minorHAnsi" w:hAnsiTheme="minorHAnsi" w:cs="Courier New"/>
        </w:rPr>
        <w:t>is</w:t>
      </w:r>
      <w:r w:rsidRPr="002D59F5">
        <w:rPr>
          <w:rFonts w:asciiTheme="minorHAnsi" w:hAnsiTheme="minorHAnsi" w:cs="Courier New"/>
        </w:rPr>
        <w:t xml:space="preserve"> defined as the MMWR surveillance week that the </w:t>
      </w:r>
      <w:r>
        <w:rPr>
          <w:rFonts w:asciiTheme="minorHAnsi" w:hAnsiTheme="minorHAnsi" w:cs="Courier New"/>
        </w:rPr>
        <w:t xml:space="preserve">weighted </w:t>
      </w:r>
      <w:r w:rsidRPr="002D59F5">
        <w:rPr>
          <w:rFonts w:asciiTheme="minorHAnsi" w:hAnsiTheme="minorHAnsi" w:cs="Courier New"/>
        </w:rPr>
        <w:t xml:space="preserve">ILINet percentage is the highest for the </w:t>
      </w:r>
      <w:del w:id="23" w:author="Walker, Joseph (CDC/DDID/NCIRD/ID)" w:date="2019-09-16T16:20:00Z">
        <w:r w:rsidR="001E7B5D">
          <w:rPr>
            <w:rFonts w:asciiTheme="minorHAnsi" w:hAnsiTheme="minorHAnsi" w:cs="Courier New"/>
          </w:rPr>
          <w:delText>201</w:delText>
        </w:r>
        <w:r w:rsidR="00395601">
          <w:rPr>
            <w:rFonts w:asciiTheme="minorHAnsi" w:hAnsiTheme="minorHAnsi" w:cs="Courier New"/>
          </w:rPr>
          <w:delText>8</w:delText>
        </w:r>
        <w:r w:rsidR="001E7B5D">
          <w:rPr>
            <w:rFonts w:asciiTheme="minorHAnsi" w:hAnsiTheme="minorHAnsi" w:cs="Courier New"/>
          </w:rPr>
          <w:delText>-</w:delText>
        </w:r>
      </w:del>
      <w:r>
        <w:rPr>
          <w:rFonts w:asciiTheme="minorHAnsi" w:hAnsiTheme="minorHAnsi" w:cs="Courier New"/>
        </w:rPr>
        <w:t>2019</w:t>
      </w:r>
      <w:ins w:id="24" w:author="Walker, Joseph (CDC/DDID/NCIRD/ID)" w:date="2019-09-16T16:20:00Z">
        <w:r>
          <w:rPr>
            <w:rFonts w:asciiTheme="minorHAnsi" w:hAnsiTheme="minorHAnsi" w:cs="Courier New"/>
          </w:rPr>
          <w:t>-2020</w:t>
        </w:r>
      </w:ins>
      <w:r>
        <w:rPr>
          <w:rFonts w:asciiTheme="minorHAnsi" w:hAnsiTheme="minorHAnsi" w:cs="Courier New"/>
        </w:rPr>
        <w:t xml:space="preserve"> influenza season.</w:t>
      </w:r>
      <w:del w:id="25" w:author="Walker, Joseph (CDC/DDID/NCIRD/ID)" w:date="2019-09-16T16:20:00Z">
        <w:r w:rsidR="000E6252" w:rsidRPr="002D59F5">
          <w:rPr>
            <w:rFonts w:asciiTheme="minorHAnsi" w:hAnsiTheme="minorHAnsi" w:cs="Courier New"/>
          </w:rPr>
          <w:delText xml:space="preserve"> </w:delText>
        </w:r>
      </w:del>
    </w:p>
    <w:p w14:paraId="073DD014" w14:textId="5B8A41F2" w:rsidR="00295874" w:rsidRDefault="00295874" w:rsidP="00295874">
      <w:pPr>
        <w:pStyle w:val="ListParagraph"/>
        <w:numPr>
          <w:ilvl w:val="1"/>
          <w:numId w:val="1"/>
        </w:numPr>
        <w:spacing w:line="480" w:lineRule="auto"/>
        <w:rPr>
          <w:rFonts w:asciiTheme="minorHAnsi" w:hAnsiTheme="minorHAnsi" w:cs="Courier New"/>
        </w:rPr>
        <w:pPrChange w:id="26" w:author="Walker, Joseph (CDC/DDID/NCIRD/ID)" w:date="2019-09-16T16:20:00Z">
          <w:pPr>
            <w:pStyle w:val="ListParagraph"/>
            <w:keepNext/>
            <w:numPr>
              <w:ilvl w:val="1"/>
              <w:numId w:val="1"/>
            </w:numPr>
            <w:spacing w:line="480" w:lineRule="auto"/>
            <w:ind w:left="1440" w:hanging="360"/>
          </w:pPr>
        </w:pPrChange>
      </w:pPr>
      <w:r w:rsidRPr="004A29D1">
        <w:rPr>
          <w:rFonts w:asciiTheme="minorHAnsi" w:hAnsiTheme="minorHAnsi" w:cs="Courier New"/>
        </w:rPr>
        <w:t xml:space="preserve">The peak intensity is defined as the highest numeric value that the weighted ILINet percentage reaches during the </w:t>
      </w:r>
      <w:del w:id="27" w:author="Walker, Joseph (CDC/DDID/NCIRD/ID)" w:date="2019-09-16T16:20:00Z">
        <w:r w:rsidR="004364E5">
          <w:rPr>
            <w:rFonts w:asciiTheme="minorHAnsi" w:hAnsiTheme="minorHAnsi" w:cs="Courier New"/>
          </w:rPr>
          <w:delText>2018-</w:delText>
        </w:r>
      </w:del>
      <w:r w:rsidRPr="004A29D1">
        <w:rPr>
          <w:rFonts w:asciiTheme="minorHAnsi" w:hAnsiTheme="minorHAnsi" w:cs="Courier New"/>
        </w:rPr>
        <w:t>2019</w:t>
      </w:r>
      <w:ins w:id="28" w:author="Walker, Joseph (CDC/DDID/NCIRD/ID)" w:date="2019-09-16T16:20:00Z">
        <w:r w:rsidRPr="004A29D1">
          <w:rPr>
            <w:rFonts w:asciiTheme="minorHAnsi" w:hAnsiTheme="minorHAnsi" w:cs="Courier New"/>
          </w:rPr>
          <w:t>-2020</w:t>
        </w:r>
      </w:ins>
      <w:r w:rsidRPr="004A29D1">
        <w:rPr>
          <w:rFonts w:asciiTheme="minorHAnsi" w:hAnsiTheme="minorHAnsi" w:cs="Courier New"/>
        </w:rPr>
        <w:t xml:space="preserve"> influenza season.</w:t>
      </w:r>
    </w:p>
    <w:p w14:paraId="69644CEE" w14:textId="77777777" w:rsidR="00295874" w:rsidRDefault="00295874" w:rsidP="00295874">
      <w:pPr>
        <w:pStyle w:val="ListParagraph"/>
        <w:numPr>
          <w:ilvl w:val="0"/>
          <w:numId w:val="1"/>
        </w:numPr>
        <w:spacing w:line="480" w:lineRule="auto"/>
        <w:rPr>
          <w:rFonts w:asciiTheme="minorHAnsi" w:hAnsiTheme="minorHAnsi" w:cs="Courier New"/>
        </w:rPr>
        <w:pPrChange w:id="29" w:author="Walker, Joseph (CDC/DDID/NCIRD/ID)" w:date="2019-09-16T16:20:00Z">
          <w:pPr>
            <w:pStyle w:val="ListParagraph"/>
            <w:keepNext/>
            <w:numPr>
              <w:numId w:val="1"/>
            </w:numPr>
            <w:spacing w:line="480" w:lineRule="auto"/>
            <w:ind w:hanging="360"/>
          </w:pPr>
        </w:pPrChange>
      </w:pPr>
      <w:r w:rsidRPr="004A29D1">
        <w:rPr>
          <w:rFonts w:asciiTheme="minorHAnsi" w:hAnsiTheme="minorHAnsi" w:cs="Courier New"/>
        </w:rPr>
        <w:t>Short-term Targets</w:t>
      </w:r>
    </w:p>
    <w:p w14:paraId="47E8331B" w14:textId="77777777" w:rsidR="00295874" w:rsidRDefault="00295874" w:rsidP="00295874">
      <w:pPr>
        <w:pStyle w:val="ListParagraph"/>
        <w:numPr>
          <w:ilvl w:val="1"/>
          <w:numId w:val="1"/>
        </w:numPr>
        <w:spacing w:line="480" w:lineRule="auto"/>
        <w:rPr>
          <w:rFonts w:asciiTheme="minorHAnsi" w:hAnsiTheme="minorHAnsi" w:cs="Courier New"/>
        </w:rPr>
        <w:pPrChange w:id="30" w:author="Walker, Joseph (CDC/DDID/NCIRD/ID)" w:date="2019-09-16T16:20:00Z">
          <w:pPr>
            <w:pStyle w:val="ListParagraph"/>
            <w:keepNext/>
            <w:numPr>
              <w:ilvl w:val="1"/>
              <w:numId w:val="1"/>
            </w:numPr>
            <w:spacing w:line="480" w:lineRule="auto"/>
            <w:ind w:left="1440" w:hanging="360"/>
          </w:pPr>
        </w:pPrChange>
      </w:pPr>
      <w:r w:rsidRPr="004A29D1">
        <w:rPr>
          <w:rFonts w:asciiTheme="minorHAnsi" w:hAnsiTheme="minorHAnsi" w:cs="Courier New"/>
        </w:rPr>
        <w:t>One- to four-week ahead forecasts will be defined as the weighted ILINet percentage for each target week.</w:t>
      </w:r>
    </w:p>
    <w:p w14:paraId="31FD7B2F" w14:textId="6210C8B0" w:rsidR="00295874" w:rsidRPr="004A29D1" w:rsidRDefault="00D004BF" w:rsidP="00295874">
      <w:pPr>
        <w:spacing w:line="480" w:lineRule="auto"/>
        <w:rPr>
          <w:ins w:id="31" w:author="Walker, Joseph (CDC/DDID/NCIRD/ID)" w:date="2019-09-16T16:20:00Z"/>
          <w:rFonts w:asciiTheme="minorHAnsi" w:hAnsiTheme="minorHAnsi" w:cs="Courier New"/>
        </w:rPr>
      </w:pPr>
      <w:del w:id="32" w:author="Walker, Joseph (CDC/DDID/NCIRD/ID)" w:date="2019-09-16T16:20:00Z">
        <w:r>
          <w:rPr>
            <w:rFonts w:asciiTheme="minorHAnsi" w:hAnsiTheme="minorHAnsi" w:cs="Courier New"/>
          </w:rPr>
          <w:delText>The</w:delText>
        </w:r>
      </w:del>
    </w:p>
    <w:p w14:paraId="646B94E3" w14:textId="30ECEF16" w:rsidR="00295874" w:rsidRDefault="00295874" w:rsidP="00295874">
      <w:pPr>
        <w:spacing w:line="480" w:lineRule="auto"/>
        <w:ind w:firstLine="720"/>
        <w:rPr>
          <w:rFonts w:asciiTheme="minorHAnsi" w:hAnsiTheme="minorHAnsi" w:cs="Courier New"/>
        </w:rPr>
        <w:pPrChange w:id="33" w:author="Walker, Joseph (CDC/DDID/NCIRD/ID)" w:date="2019-09-16T16:20:00Z">
          <w:pPr>
            <w:keepNext/>
            <w:spacing w:line="480" w:lineRule="auto"/>
          </w:pPr>
        </w:pPrChange>
      </w:pPr>
      <w:ins w:id="34" w:author="Walker, Joseph (CDC/DDID/NCIRD/ID)" w:date="2019-09-16T16:20:00Z">
        <w:r w:rsidRPr="004A29D1">
          <w:rPr>
            <w:rFonts w:asciiTheme="minorHAnsi" w:hAnsiTheme="minorHAnsi" w:cs="Courier New"/>
          </w:rPr>
          <w:lastRenderedPageBreak/>
          <w:t>Updated 2019–2020</w:t>
        </w:r>
      </w:ins>
      <w:r w:rsidRPr="004A29D1">
        <w:rPr>
          <w:rFonts w:asciiTheme="minorHAnsi" w:hAnsiTheme="minorHAnsi" w:cs="Courier New"/>
        </w:rPr>
        <w:t xml:space="preserve"> </w:t>
      </w:r>
      <w:proofErr w:type="spellStart"/>
      <w:r w:rsidRPr="004A29D1">
        <w:rPr>
          <w:rFonts w:asciiTheme="minorHAnsi" w:hAnsiTheme="minorHAnsi" w:cs="Courier New"/>
        </w:rPr>
        <w:t>ILINet</w:t>
      </w:r>
      <w:proofErr w:type="spellEnd"/>
      <w:r w:rsidRPr="004A29D1">
        <w:rPr>
          <w:rFonts w:asciiTheme="minorHAnsi" w:hAnsiTheme="minorHAnsi" w:cs="Courier New"/>
        </w:rPr>
        <w:t xml:space="preserve"> </w:t>
      </w:r>
      <w:del w:id="35" w:author="Walker, Joseph (CDC/DDID/NCIRD/ID)" w:date="2019-09-16T16:20:00Z">
        <w:r w:rsidR="00D004BF">
          <w:rPr>
            <w:rFonts w:asciiTheme="minorHAnsi" w:hAnsiTheme="minorHAnsi" w:cs="Courier New"/>
          </w:rPr>
          <w:delText xml:space="preserve">national and regional </w:delText>
        </w:r>
      </w:del>
      <w:r w:rsidRPr="004A29D1">
        <w:rPr>
          <w:rFonts w:asciiTheme="minorHAnsi" w:hAnsiTheme="minorHAnsi" w:cs="Courier New"/>
        </w:rPr>
        <w:t xml:space="preserve">baseline values for the </w:t>
      </w:r>
      <w:del w:id="36" w:author="Walker, Joseph (CDC/DDID/NCIRD/ID)" w:date="2019-09-16T16:20:00Z">
        <w:r w:rsidR="00D004BF">
          <w:rPr>
            <w:rFonts w:asciiTheme="minorHAnsi" w:hAnsiTheme="minorHAnsi" w:cs="Courier New"/>
          </w:rPr>
          <w:delText xml:space="preserve">2018-19 season are shown in the table below. These data </w:delText>
        </w:r>
        <w:r w:rsidR="00D459F3">
          <w:rPr>
            <w:rFonts w:asciiTheme="minorHAnsi" w:hAnsiTheme="minorHAnsi" w:cs="Courier New"/>
          </w:rPr>
          <w:delText>will</w:delText>
        </w:r>
        <w:r w:rsidR="00D004BF">
          <w:rPr>
            <w:rFonts w:asciiTheme="minorHAnsi" w:hAnsiTheme="minorHAnsi" w:cs="Courier New"/>
          </w:rPr>
          <w:delText xml:space="preserve"> also</w:delText>
        </w:r>
      </w:del>
      <w:ins w:id="37" w:author="Walker, Joseph (CDC/DDID/NCIRD/ID)" w:date="2019-09-16T16:20:00Z">
        <w:r w:rsidRPr="004A29D1">
          <w:rPr>
            <w:rFonts w:asciiTheme="minorHAnsi" w:hAnsiTheme="minorHAnsi" w:cs="Courier New"/>
          </w:rPr>
          <w:t xml:space="preserve">US and each HHS region </w:t>
        </w:r>
        <w:r>
          <w:rPr>
            <w:rFonts w:asciiTheme="minorHAnsi" w:hAnsiTheme="minorHAnsi" w:cs="Courier New"/>
          </w:rPr>
          <w:t>should</w:t>
        </w:r>
      </w:ins>
      <w:r>
        <w:rPr>
          <w:rFonts w:asciiTheme="minorHAnsi" w:hAnsiTheme="minorHAnsi" w:cs="Courier New"/>
        </w:rPr>
        <w:t xml:space="preserve"> </w:t>
      </w:r>
      <w:r w:rsidRPr="004A29D1">
        <w:rPr>
          <w:rFonts w:asciiTheme="minorHAnsi" w:hAnsiTheme="minorHAnsi" w:cs="Courier New"/>
        </w:rPr>
        <w:t xml:space="preserve">be available at </w:t>
      </w:r>
      <w:r w:rsidR="009970CD">
        <w:fldChar w:fldCharType="begin"/>
      </w:r>
      <w:r w:rsidR="009970CD">
        <w:instrText xml:space="preserve"> HYPERLINK "http://www.cdc.gov/flu/weekly/overview.htm" </w:instrText>
      </w:r>
      <w:r w:rsidR="009970CD">
        <w:fldChar w:fldCharType="separate"/>
      </w:r>
      <w:r w:rsidRPr="004A29D1">
        <w:rPr>
          <w:rStyle w:val="Hyperlink"/>
          <w:rFonts w:asciiTheme="minorHAnsi" w:hAnsiTheme="minorHAnsi" w:cs="Courier New"/>
          <w:color w:val="0070C0"/>
        </w:rPr>
        <w:t>http://www.cdc.gov/flu/weekly/overview.htm</w:t>
      </w:r>
      <w:r w:rsidR="009970CD">
        <w:rPr>
          <w:rStyle w:val="Hyperlink"/>
          <w:rFonts w:asciiTheme="minorHAnsi" w:hAnsiTheme="minorHAnsi" w:cs="Courier New"/>
          <w:color w:val="0070C0"/>
        </w:rPr>
        <w:fldChar w:fldCharType="end"/>
      </w:r>
      <w:del w:id="38" w:author="Walker, Joseph (CDC/DDID/NCIRD/ID)" w:date="2019-09-16T16:20:00Z">
        <w:r w:rsidR="00D004BF">
          <w:rPr>
            <w:rStyle w:val="Hyperlink"/>
            <w:rFonts w:asciiTheme="minorHAnsi" w:hAnsiTheme="minorHAnsi" w:cs="Courier New"/>
            <w:color w:val="0070C0"/>
          </w:rPr>
          <w:delText>.</w:delText>
        </w:r>
      </w:del>
      <w:ins w:id="39" w:author="Walker, Joseph (CDC/DDID/NCIRD/ID)" w:date="2019-09-16T16:20:00Z">
        <w:r w:rsidRPr="004A29D1">
          <w:rPr>
            <w:rFonts w:asciiTheme="minorHAnsi" w:hAnsiTheme="minorHAnsi" w:cs="Courier New"/>
          </w:rPr>
          <w:t xml:space="preserve"> the week of </w:t>
        </w:r>
        <w:r>
          <w:rPr>
            <w:rFonts w:asciiTheme="minorHAnsi" w:hAnsiTheme="minorHAnsi" w:cs="Courier New"/>
          </w:rPr>
          <w:t>September 30,</w:t>
        </w:r>
        <w:r w:rsidRPr="004A29D1">
          <w:rPr>
            <w:rFonts w:asciiTheme="minorHAnsi" w:hAnsiTheme="minorHAnsi" w:cs="Courier New"/>
          </w:rPr>
          <w:t xml:space="preserve"> 201</w:t>
        </w:r>
        <w:r>
          <w:rPr>
            <w:rFonts w:asciiTheme="minorHAnsi" w:hAnsiTheme="minorHAnsi" w:cs="Courier New"/>
          </w:rPr>
          <w:t>9.</w:t>
        </w:r>
      </w:ins>
    </w:p>
    <w:p w14:paraId="0C9CE7E7" w14:textId="77777777" w:rsidR="004364E5" w:rsidRPr="004364E5" w:rsidRDefault="004364E5" w:rsidP="004364E5">
      <w:pPr>
        <w:spacing w:line="480" w:lineRule="auto"/>
        <w:rPr>
          <w:del w:id="40" w:author="Walker, Joseph (CDC/DDID/NCIRD/ID)" w:date="2019-09-16T16:20:00Z"/>
          <w:rFonts w:asciiTheme="minorHAnsi" w:hAnsiTheme="minorHAnsi" w:cs="Courier New"/>
        </w:rPr>
      </w:pPr>
    </w:p>
    <w:tbl>
      <w:tblPr>
        <w:tblStyle w:val="TableGrid"/>
        <w:tblW w:w="0" w:type="auto"/>
        <w:tblInd w:w="895" w:type="dxa"/>
        <w:tblLook w:val="04A0" w:firstRow="1" w:lastRow="0" w:firstColumn="1" w:lastColumn="0" w:noHBand="0" w:noVBand="1"/>
      </w:tblPr>
      <w:tblGrid>
        <w:gridCol w:w="3780"/>
        <w:gridCol w:w="3510"/>
      </w:tblGrid>
      <w:tr w:rsidR="00D459F3" w14:paraId="168AB1D3" w14:textId="77777777" w:rsidTr="00D459F3">
        <w:trPr>
          <w:del w:id="41" w:author="Walker, Joseph (CDC/DDID/NCIRD/ID)" w:date="2019-09-16T16:20:00Z"/>
        </w:trPr>
        <w:tc>
          <w:tcPr>
            <w:tcW w:w="7290" w:type="dxa"/>
            <w:gridSpan w:val="2"/>
            <w:tcBorders>
              <w:top w:val="nil"/>
              <w:left w:val="nil"/>
              <w:right w:val="nil"/>
            </w:tcBorders>
          </w:tcPr>
          <w:p w14:paraId="7A793246" w14:textId="77777777" w:rsidR="00D459F3" w:rsidRPr="00D459F3" w:rsidRDefault="00D459F3" w:rsidP="00D459F3">
            <w:pPr>
              <w:keepNext/>
              <w:rPr>
                <w:del w:id="42" w:author="Walker, Joseph (CDC/DDID/NCIRD/ID)" w:date="2019-09-16T16:20:00Z"/>
                <w:rFonts w:asciiTheme="minorHAnsi" w:hAnsiTheme="minorHAnsi" w:cs="Courier New"/>
                <w:b/>
              </w:rPr>
            </w:pPr>
            <w:del w:id="43" w:author="Walker, Joseph (CDC/DDID/NCIRD/ID)" w:date="2019-09-16T16:20:00Z">
              <w:r w:rsidRPr="00D459F3">
                <w:rPr>
                  <w:rFonts w:asciiTheme="minorHAnsi" w:hAnsiTheme="minorHAnsi" w:cs="Courier New"/>
                  <w:b/>
                </w:rPr>
                <w:delText xml:space="preserve">Table 1. ILINet national and regional baselines, United States, 2018-19 </w:delText>
              </w:r>
            </w:del>
          </w:p>
        </w:tc>
      </w:tr>
      <w:tr w:rsidR="00D004BF" w14:paraId="0B30173C" w14:textId="77777777" w:rsidTr="00D459F3">
        <w:trPr>
          <w:del w:id="44" w:author="Walker, Joseph (CDC/DDID/NCIRD/ID)" w:date="2019-09-16T16:20:00Z"/>
        </w:trPr>
        <w:tc>
          <w:tcPr>
            <w:tcW w:w="3780" w:type="dxa"/>
            <w:tcBorders>
              <w:bottom w:val="single" w:sz="4" w:space="0" w:color="auto"/>
            </w:tcBorders>
          </w:tcPr>
          <w:p w14:paraId="61D4B202" w14:textId="77777777" w:rsidR="00D004BF" w:rsidRPr="00D459F3" w:rsidRDefault="00D004BF" w:rsidP="00D459F3">
            <w:pPr>
              <w:keepNext/>
              <w:jc w:val="center"/>
              <w:rPr>
                <w:del w:id="45" w:author="Walker, Joseph (CDC/DDID/NCIRD/ID)" w:date="2019-09-16T16:20:00Z"/>
                <w:rFonts w:asciiTheme="minorHAnsi" w:hAnsiTheme="minorHAnsi" w:cs="Courier New"/>
                <w:b/>
              </w:rPr>
            </w:pPr>
            <w:del w:id="46" w:author="Walker, Joseph (CDC/DDID/NCIRD/ID)" w:date="2019-09-16T16:20:00Z">
              <w:r w:rsidRPr="00D459F3">
                <w:rPr>
                  <w:rFonts w:asciiTheme="minorHAnsi" w:hAnsiTheme="minorHAnsi" w:cs="Courier New"/>
                  <w:b/>
                </w:rPr>
                <w:delText>Group Name</w:delText>
              </w:r>
            </w:del>
          </w:p>
        </w:tc>
        <w:tc>
          <w:tcPr>
            <w:tcW w:w="3510" w:type="dxa"/>
            <w:tcBorders>
              <w:bottom w:val="single" w:sz="4" w:space="0" w:color="auto"/>
            </w:tcBorders>
          </w:tcPr>
          <w:p w14:paraId="37BDE612" w14:textId="77777777" w:rsidR="00D004BF" w:rsidRPr="00D459F3" w:rsidRDefault="00D004BF" w:rsidP="00D459F3">
            <w:pPr>
              <w:keepNext/>
              <w:jc w:val="center"/>
              <w:rPr>
                <w:del w:id="47" w:author="Walker, Joseph (CDC/DDID/NCIRD/ID)" w:date="2019-09-16T16:20:00Z"/>
                <w:rFonts w:asciiTheme="minorHAnsi" w:hAnsiTheme="minorHAnsi" w:cs="Courier New"/>
                <w:b/>
              </w:rPr>
            </w:pPr>
            <w:del w:id="48" w:author="Walker, Joseph (CDC/DDID/NCIRD/ID)" w:date="2019-09-16T16:20:00Z">
              <w:r w:rsidRPr="00D459F3">
                <w:rPr>
                  <w:rFonts w:asciiTheme="minorHAnsi" w:hAnsiTheme="minorHAnsi" w:cs="Courier New"/>
                  <w:b/>
                </w:rPr>
                <w:delText>2018-19 Baseline</w:delText>
              </w:r>
            </w:del>
          </w:p>
        </w:tc>
      </w:tr>
      <w:tr w:rsidR="00D004BF" w14:paraId="62275EFA" w14:textId="77777777" w:rsidTr="00D459F3">
        <w:trPr>
          <w:del w:id="49" w:author="Walker, Joseph (CDC/DDID/NCIRD/ID)" w:date="2019-09-16T16:20:00Z"/>
        </w:trPr>
        <w:tc>
          <w:tcPr>
            <w:tcW w:w="3780" w:type="dxa"/>
            <w:tcBorders>
              <w:bottom w:val="nil"/>
            </w:tcBorders>
            <w:shd w:val="clear" w:color="auto" w:fill="D9D9D9" w:themeFill="background1" w:themeFillShade="D9"/>
          </w:tcPr>
          <w:p w14:paraId="4EF81257" w14:textId="77777777" w:rsidR="00D004BF" w:rsidRDefault="00D004BF" w:rsidP="00D459F3">
            <w:pPr>
              <w:keepNext/>
              <w:rPr>
                <w:del w:id="50" w:author="Walker, Joseph (CDC/DDID/NCIRD/ID)" w:date="2019-09-16T16:20:00Z"/>
                <w:rFonts w:asciiTheme="minorHAnsi" w:hAnsiTheme="minorHAnsi" w:cs="Courier New"/>
              </w:rPr>
            </w:pPr>
            <w:del w:id="51" w:author="Walker, Joseph (CDC/DDID/NCIRD/ID)" w:date="2019-09-16T16:20:00Z">
              <w:r>
                <w:rPr>
                  <w:rFonts w:asciiTheme="minorHAnsi" w:hAnsiTheme="minorHAnsi" w:cs="Courier New"/>
                </w:rPr>
                <w:delText>National</w:delText>
              </w:r>
            </w:del>
          </w:p>
        </w:tc>
        <w:tc>
          <w:tcPr>
            <w:tcW w:w="3510" w:type="dxa"/>
            <w:tcBorders>
              <w:bottom w:val="nil"/>
            </w:tcBorders>
            <w:shd w:val="clear" w:color="auto" w:fill="D9D9D9" w:themeFill="background1" w:themeFillShade="D9"/>
          </w:tcPr>
          <w:p w14:paraId="1DE480A1" w14:textId="77777777" w:rsidR="00D004BF" w:rsidRDefault="00D004BF" w:rsidP="00D459F3">
            <w:pPr>
              <w:keepNext/>
              <w:rPr>
                <w:del w:id="52" w:author="Walker, Joseph (CDC/DDID/NCIRD/ID)" w:date="2019-09-16T16:20:00Z"/>
                <w:rFonts w:asciiTheme="minorHAnsi" w:hAnsiTheme="minorHAnsi" w:cs="Courier New"/>
              </w:rPr>
            </w:pPr>
            <w:del w:id="53" w:author="Walker, Joseph (CDC/DDID/NCIRD/ID)" w:date="2019-09-16T16:20:00Z">
              <w:r>
                <w:rPr>
                  <w:rFonts w:asciiTheme="minorHAnsi" w:hAnsiTheme="minorHAnsi" w:cs="Courier New"/>
                </w:rPr>
                <w:delText>2.2</w:delText>
              </w:r>
            </w:del>
          </w:p>
        </w:tc>
      </w:tr>
      <w:tr w:rsidR="00D004BF" w14:paraId="27F1E53C" w14:textId="77777777" w:rsidTr="00D459F3">
        <w:trPr>
          <w:del w:id="54" w:author="Walker, Joseph (CDC/DDID/NCIRD/ID)" w:date="2019-09-16T16:20:00Z"/>
        </w:trPr>
        <w:tc>
          <w:tcPr>
            <w:tcW w:w="3780" w:type="dxa"/>
            <w:tcBorders>
              <w:top w:val="nil"/>
              <w:bottom w:val="nil"/>
            </w:tcBorders>
          </w:tcPr>
          <w:p w14:paraId="1B738965" w14:textId="77777777" w:rsidR="00D004BF" w:rsidRDefault="00D459F3" w:rsidP="00D459F3">
            <w:pPr>
              <w:keepNext/>
              <w:rPr>
                <w:del w:id="55" w:author="Walker, Joseph (CDC/DDID/NCIRD/ID)" w:date="2019-09-16T16:20:00Z"/>
                <w:rFonts w:asciiTheme="minorHAnsi" w:hAnsiTheme="minorHAnsi" w:cs="Courier New"/>
              </w:rPr>
            </w:pPr>
            <w:del w:id="56" w:author="Walker, Joseph (CDC/DDID/NCIRD/ID)" w:date="2019-09-16T16:20:00Z">
              <w:r>
                <w:rPr>
                  <w:rFonts w:asciiTheme="minorHAnsi" w:hAnsiTheme="minorHAnsi" w:cs="Courier New"/>
                </w:rPr>
                <w:delText>Region 1</w:delText>
              </w:r>
            </w:del>
          </w:p>
        </w:tc>
        <w:tc>
          <w:tcPr>
            <w:tcW w:w="3510" w:type="dxa"/>
            <w:tcBorders>
              <w:top w:val="nil"/>
              <w:bottom w:val="nil"/>
            </w:tcBorders>
          </w:tcPr>
          <w:p w14:paraId="3A6AA2BC" w14:textId="77777777" w:rsidR="00D004BF" w:rsidRDefault="00D004BF" w:rsidP="00D459F3">
            <w:pPr>
              <w:keepNext/>
              <w:rPr>
                <w:del w:id="57" w:author="Walker, Joseph (CDC/DDID/NCIRD/ID)" w:date="2019-09-16T16:20:00Z"/>
                <w:rFonts w:asciiTheme="minorHAnsi" w:hAnsiTheme="minorHAnsi" w:cs="Courier New"/>
              </w:rPr>
            </w:pPr>
            <w:del w:id="58" w:author="Walker, Joseph (CDC/DDID/NCIRD/ID)" w:date="2019-09-16T16:20:00Z">
              <w:r>
                <w:rPr>
                  <w:rFonts w:asciiTheme="minorHAnsi" w:hAnsiTheme="minorHAnsi" w:cs="Courier New"/>
                </w:rPr>
                <w:delText>1.8</w:delText>
              </w:r>
            </w:del>
          </w:p>
        </w:tc>
      </w:tr>
      <w:tr w:rsidR="00D004BF" w14:paraId="56204212" w14:textId="77777777" w:rsidTr="00D459F3">
        <w:trPr>
          <w:del w:id="59" w:author="Walker, Joseph (CDC/DDID/NCIRD/ID)" w:date="2019-09-16T16:20:00Z"/>
        </w:trPr>
        <w:tc>
          <w:tcPr>
            <w:tcW w:w="3780" w:type="dxa"/>
            <w:tcBorders>
              <w:top w:val="nil"/>
              <w:bottom w:val="nil"/>
            </w:tcBorders>
            <w:shd w:val="clear" w:color="auto" w:fill="D9D9D9" w:themeFill="background1" w:themeFillShade="D9"/>
          </w:tcPr>
          <w:p w14:paraId="05F3E799" w14:textId="77777777" w:rsidR="00D004BF" w:rsidRDefault="00D459F3" w:rsidP="00D459F3">
            <w:pPr>
              <w:keepNext/>
              <w:rPr>
                <w:del w:id="60" w:author="Walker, Joseph (CDC/DDID/NCIRD/ID)" w:date="2019-09-16T16:20:00Z"/>
                <w:rFonts w:asciiTheme="minorHAnsi" w:hAnsiTheme="minorHAnsi" w:cs="Courier New"/>
              </w:rPr>
            </w:pPr>
            <w:del w:id="61" w:author="Walker, Joseph (CDC/DDID/NCIRD/ID)" w:date="2019-09-16T16:20:00Z">
              <w:r>
                <w:rPr>
                  <w:rFonts w:asciiTheme="minorHAnsi" w:hAnsiTheme="minorHAnsi" w:cs="Courier New"/>
                </w:rPr>
                <w:delText>Region 2</w:delText>
              </w:r>
            </w:del>
          </w:p>
        </w:tc>
        <w:tc>
          <w:tcPr>
            <w:tcW w:w="3510" w:type="dxa"/>
            <w:tcBorders>
              <w:top w:val="nil"/>
              <w:bottom w:val="nil"/>
            </w:tcBorders>
            <w:shd w:val="clear" w:color="auto" w:fill="D9D9D9" w:themeFill="background1" w:themeFillShade="D9"/>
          </w:tcPr>
          <w:p w14:paraId="79087FEB" w14:textId="77777777" w:rsidR="00D004BF" w:rsidRDefault="00D004BF" w:rsidP="00D459F3">
            <w:pPr>
              <w:keepNext/>
              <w:rPr>
                <w:del w:id="62" w:author="Walker, Joseph (CDC/DDID/NCIRD/ID)" w:date="2019-09-16T16:20:00Z"/>
                <w:rFonts w:asciiTheme="minorHAnsi" w:hAnsiTheme="minorHAnsi" w:cs="Courier New"/>
              </w:rPr>
            </w:pPr>
            <w:del w:id="63" w:author="Walker, Joseph (CDC/DDID/NCIRD/ID)" w:date="2019-09-16T16:20:00Z">
              <w:r>
                <w:rPr>
                  <w:rFonts w:asciiTheme="minorHAnsi" w:hAnsiTheme="minorHAnsi" w:cs="Courier New"/>
                </w:rPr>
                <w:delText>3.1</w:delText>
              </w:r>
            </w:del>
          </w:p>
        </w:tc>
      </w:tr>
      <w:tr w:rsidR="00D004BF" w14:paraId="2040662B" w14:textId="77777777" w:rsidTr="00D459F3">
        <w:trPr>
          <w:del w:id="64" w:author="Walker, Joseph (CDC/DDID/NCIRD/ID)" w:date="2019-09-16T16:20:00Z"/>
        </w:trPr>
        <w:tc>
          <w:tcPr>
            <w:tcW w:w="3780" w:type="dxa"/>
            <w:tcBorders>
              <w:top w:val="nil"/>
              <w:bottom w:val="nil"/>
            </w:tcBorders>
          </w:tcPr>
          <w:p w14:paraId="2E93955D" w14:textId="77777777" w:rsidR="00D004BF" w:rsidRDefault="00D459F3" w:rsidP="00D459F3">
            <w:pPr>
              <w:keepNext/>
              <w:rPr>
                <w:del w:id="65" w:author="Walker, Joseph (CDC/DDID/NCIRD/ID)" w:date="2019-09-16T16:20:00Z"/>
                <w:rFonts w:asciiTheme="minorHAnsi" w:hAnsiTheme="minorHAnsi" w:cs="Courier New"/>
              </w:rPr>
            </w:pPr>
            <w:del w:id="66" w:author="Walker, Joseph (CDC/DDID/NCIRD/ID)" w:date="2019-09-16T16:20:00Z">
              <w:r>
                <w:rPr>
                  <w:rFonts w:asciiTheme="minorHAnsi" w:hAnsiTheme="minorHAnsi" w:cs="Courier New"/>
                </w:rPr>
                <w:delText>Region 3</w:delText>
              </w:r>
            </w:del>
          </w:p>
        </w:tc>
        <w:tc>
          <w:tcPr>
            <w:tcW w:w="3510" w:type="dxa"/>
            <w:tcBorders>
              <w:top w:val="nil"/>
              <w:bottom w:val="nil"/>
            </w:tcBorders>
          </w:tcPr>
          <w:p w14:paraId="6ED5EF0B" w14:textId="77777777" w:rsidR="00D004BF" w:rsidRDefault="00D004BF" w:rsidP="00D459F3">
            <w:pPr>
              <w:keepNext/>
              <w:rPr>
                <w:del w:id="67" w:author="Walker, Joseph (CDC/DDID/NCIRD/ID)" w:date="2019-09-16T16:20:00Z"/>
                <w:rFonts w:asciiTheme="minorHAnsi" w:hAnsiTheme="minorHAnsi" w:cs="Courier New"/>
              </w:rPr>
            </w:pPr>
            <w:del w:id="68" w:author="Walker, Joseph (CDC/DDID/NCIRD/ID)" w:date="2019-09-16T16:20:00Z">
              <w:r>
                <w:rPr>
                  <w:rFonts w:asciiTheme="minorHAnsi" w:hAnsiTheme="minorHAnsi" w:cs="Courier New"/>
                </w:rPr>
                <w:delText>2.0</w:delText>
              </w:r>
            </w:del>
          </w:p>
        </w:tc>
      </w:tr>
      <w:tr w:rsidR="00D004BF" w14:paraId="47B747FC" w14:textId="77777777" w:rsidTr="00D459F3">
        <w:trPr>
          <w:del w:id="69" w:author="Walker, Joseph (CDC/DDID/NCIRD/ID)" w:date="2019-09-16T16:20:00Z"/>
        </w:trPr>
        <w:tc>
          <w:tcPr>
            <w:tcW w:w="3780" w:type="dxa"/>
            <w:tcBorders>
              <w:top w:val="nil"/>
              <w:bottom w:val="nil"/>
            </w:tcBorders>
            <w:shd w:val="clear" w:color="auto" w:fill="D9D9D9" w:themeFill="background1" w:themeFillShade="D9"/>
          </w:tcPr>
          <w:p w14:paraId="619C4C1F" w14:textId="77777777" w:rsidR="00D004BF" w:rsidRDefault="00D459F3" w:rsidP="00D459F3">
            <w:pPr>
              <w:keepNext/>
              <w:rPr>
                <w:del w:id="70" w:author="Walker, Joseph (CDC/DDID/NCIRD/ID)" w:date="2019-09-16T16:20:00Z"/>
                <w:rFonts w:asciiTheme="minorHAnsi" w:hAnsiTheme="minorHAnsi" w:cs="Courier New"/>
              </w:rPr>
            </w:pPr>
            <w:del w:id="71" w:author="Walker, Joseph (CDC/DDID/NCIRD/ID)" w:date="2019-09-16T16:20:00Z">
              <w:r>
                <w:rPr>
                  <w:rFonts w:asciiTheme="minorHAnsi" w:hAnsiTheme="minorHAnsi" w:cs="Courier New"/>
                </w:rPr>
                <w:delText>Region 4</w:delText>
              </w:r>
            </w:del>
          </w:p>
        </w:tc>
        <w:tc>
          <w:tcPr>
            <w:tcW w:w="3510" w:type="dxa"/>
            <w:tcBorders>
              <w:top w:val="nil"/>
              <w:bottom w:val="nil"/>
            </w:tcBorders>
            <w:shd w:val="clear" w:color="auto" w:fill="D9D9D9" w:themeFill="background1" w:themeFillShade="D9"/>
          </w:tcPr>
          <w:p w14:paraId="44212C8F" w14:textId="77777777" w:rsidR="00D004BF" w:rsidRDefault="00D004BF" w:rsidP="00D459F3">
            <w:pPr>
              <w:keepNext/>
              <w:rPr>
                <w:del w:id="72" w:author="Walker, Joseph (CDC/DDID/NCIRD/ID)" w:date="2019-09-16T16:20:00Z"/>
                <w:rFonts w:asciiTheme="minorHAnsi" w:hAnsiTheme="minorHAnsi" w:cs="Courier New"/>
              </w:rPr>
            </w:pPr>
            <w:del w:id="73" w:author="Walker, Joseph (CDC/DDID/NCIRD/ID)" w:date="2019-09-16T16:20:00Z">
              <w:r>
                <w:rPr>
                  <w:rFonts w:asciiTheme="minorHAnsi" w:hAnsiTheme="minorHAnsi" w:cs="Courier New"/>
                </w:rPr>
                <w:delText>2.2</w:delText>
              </w:r>
            </w:del>
          </w:p>
        </w:tc>
      </w:tr>
      <w:tr w:rsidR="00D004BF" w14:paraId="79E6E9E6" w14:textId="77777777" w:rsidTr="00D459F3">
        <w:trPr>
          <w:del w:id="74" w:author="Walker, Joseph (CDC/DDID/NCIRD/ID)" w:date="2019-09-16T16:20:00Z"/>
        </w:trPr>
        <w:tc>
          <w:tcPr>
            <w:tcW w:w="3780" w:type="dxa"/>
            <w:tcBorders>
              <w:top w:val="nil"/>
              <w:bottom w:val="nil"/>
            </w:tcBorders>
          </w:tcPr>
          <w:p w14:paraId="5D5166D0" w14:textId="77777777" w:rsidR="00D004BF" w:rsidRDefault="00D459F3" w:rsidP="00D459F3">
            <w:pPr>
              <w:keepNext/>
              <w:rPr>
                <w:del w:id="75" w:author="Walker, Joseph (CDC/DDID/NCIRD/ID)" w:date="2019-09-16T16:20:00Z"/>
                <w:rFonts w:asciiTheme="minorHAnsi" w:hAnsiTheme="minorHAnsi" w:cs="Courier New"/>
              </w:rPr>
            </w:pPr>
            <w:del w:id="76" w:author="Walker, Joseph (CDC/DDID/NCIRD/ID)" w:date="2019-09-16T16:20:00Z">
              <w:r>
                <w:rPr>
                  <w:rFonts w:asciiTheme="minorHAnsi" w:hAnsiTheme="minorHAnsi" w:cs="Courier New"/>
                </w:rPr>
                <w:delText>Region 5</w:delText>
              </w:r>
            </w:del>
          </w:p>
        </w:tc>
        <w:tc>
          <w:tcPr>
            <w:tcW w:w="3510" w:type="dxa"/>
            <w:tcBorders>
              <w:top w:val="nil"/>
              <w:bottom w:val="nil"/>
            </w:tcBorders>
          </w:tcPr>
          <w:p w14:paraId="16E2125B" w14:textId="77777777" w:rsidR="00D004BF" w:rsidRDefault="00D004BF" w:rsidP="00D459F3">
            <w:pPr>
              <w:keepNext/>
              <w:rPr>
                <w:del w:id="77" w:author="Walker, Joseph (CDC/DDID/NCIRD/ID)" w:date="2019-09-16T16:20:00Z"/>
                <w:rFonts w:asciiTheme="minorHAnsi" w:hAnsiTheme="minorHAnsi" w:cs="Courier New"/>
              </w:rPr>
            </w:pPr>
            <w:del w:id="78" w:author="Walker, Joseph (CDC/DDID/NCIRD/ID)" w:date="2019-09-16T16:20:00Z">
              <w:r>
                <w:rPr>
                  <w:rFonts w:asciiTheme="minorHAnsi" w:hAnsiTheme="minorHAnsi" w:cs="Courier New"/>
                </w:rPr>
                <w:delText>1.8</w:delText>
              </w:r>
            </w:del>
          </w:p>
        </w:tc>
      </w:tr>
      <w:tr w:rsidR="00D004BF" w14:paraId="304BAF7E" w14:textId="77777777" w:rsidTr="00D459F3">
        <w:trPr>
          <w:del w:id="79" w:author="Walker, Joseph (CDC/DDID/NCIRD/ID)" w:date="2019-09-16T16:20:00Z"/>
        </w:trPr>
        <w:tc>
          <w:tcPr>
            <w:tcW w:w="3780" w:type="dxa"/>
            <w:tcBorders>
              <w:top w:val="nil"/>
              <w:bottom w:val="nil"/>
            </w:tcBorders>
            <w:shd w:val="clear" w:color="auto" w:fill="D9D9D9" w:themeFill="background1" w:themeFillShade="D9"/>
          </w:tcPr>
          <w:p w14:paraId="2AA80947" w14:textId="77777777" w:rsidR="00D004BF" w:rsidRDefault="00D459F3" w:rsidP="00D459F3">
            <w:pPr>
              <w:keepNext/>
              <w:rPr>
                <w:del w:id="80" w:author="Walker, Joseph (CDC/DDID/NCIRD/ID)" w:date="2019-09-16T16:20:00Z"/>
                <w:rFonts w:asciiTheme="minorHAnsi" w:hAnsiTheme="minorHAnsi" w:cs="Courier New"/>
              </w:rPr>
            </w:pPr>
            <w:del w:id="81" w:author="Walker, Joseph (CDC/DDID/NCIRD/ID)" w:date="2019-09-16T16:20:00Z">
              <w:r>
                <w:rPr>
                  <w:rFonts w:asciiTheme="minorHAnsi" w:hAnsiTheme="minorHAnsi" w:cs="Courier New"/>
                </w:rPr>
                <w:delText>Region 6</w:delText>
              </w:r>
            </w:del>
          </w:p>
        </w:tc>
        <w:tc>
          <w:tcPr>
            <w:tcW w:w="3510" w:type="dxa"/>
            <w:tcBorders>
              <w:top w:val="nil"/>
              <w:bottom w:val="nil"/>
            </w:tcBorders>
            <w:shd w:val="clear" w:color="auto" w:fill="D9D9D9" w:themeFill="background1" w:themeFillShade="D9"/>
          </w:tcPr>
          <w:p w14:paraId="0B78B1DA" w14:textId="77777777" w:rsidR="00D004BF" w:rsidRDefault="00D459F3" w:rsidP="00D459F3">
            <w:pPr>
              <w:keepNext/>
              <w:rPr>
                <w:del w:id="82" w:author="Walker, Joseph (CDC/DDID/NCIRD/ID)" w:date="2019-09-16T16:20:00Z"/>
                <w:rFonts w:asciiTheme="minorHAnsi" w:hAnsiTheme="minorHAnsi" w:cs="Courier New"/>
              </w:rPr>
            </w:pPr>
            <w:del w:id="83" w:author="Walker, Joseph (CDC/DDID/NCIRD/ID)" w:date="2019-09-16T16:20:00Z">
              <w:r>
                <w:rPr>
                  <w:rFonts w:asciiTheme="minorHAnsi" w:hAnsiTheme="minorHAnsi" w:cs="Courier New"/>
                </w:rPr>
                <w:delText>4.0</w:delText>
              </w:r>
            </w:del>
          </w:p>
        </w:tc>
      </w:tr>
      <w:tr w:rsidR="00D004BF" w14:paraId="1CBDF04E" w14:textId="77777777" w:rsidTr="00D459F3">
        <w:trPr>
          <w:del w:id="84" w:author="Walker, Joseph (CDC/DDID/NCIRD/ID)" w:date="2019-09-16T16:20:00Z"/>
        </w:trPr>
        <w:tc>
          <w:tcPr>
            <w:tcW w:w="3780" w:type="dxa"/>
            <w:tcBorders>
              <w:top w:val="nil"/>
              <w:bottom w:val="nil"/>
            </w:tcBorders>
          </w:tcPr>
          <w:p w14:paraId="6298508F" w14:textId="77777777" w:rsidR="00D004BF" w:rsidRDefault="00D459F3" w:rsidP="00D459F3">
            <w:pPr>
              <w:keepNext/>
              <w:rPr>
                <w:del w:id="85" w:author="Walker, Joseph (CDC/DDID/NCIRD/ID)" w:date="2019-09-16T16:20:00Z"/>
                <w:rFonts w:asciiTheme="minorHAnsi" w:hAnsiTheme="minorHAnsi" w:cs="Courier New"/>
              </w:rPr>
            </w:pPr>
            <w:del w:id="86" w:author="Walker, Joseph (CDC/DDID/NCIRD/ID)" w:date="2019-09-16T16:20:00Z">
              <w:r>
                <w:rPr>
                  <w:rFonts w:asciiTheme="minorHAnsi" w:hAnsiTheme="minorHAnsi" w:cs="Courier New"/>
                </w:rPr>
                <w:delText>Region 7</w:delText>
              </w:r>
            </w:del>
          </w:p>
        </w:tc>
        <w:tc>
          <w:tcPr>
            <w:tcW w:w="3510" w:type="dxa"/>
            <w:tcBorders>
              <w:top w:val="nil"/>
              <w:bottom w:val="nil"/>
            </w:tcBorders>
          </w:tcPr>
          <w:p w14:paraId="08576B59" w14:textId="77777777" w:rsidR="00D004BF" w:rsidRDefault="00D459F3" w:rsidP="00D459F3">
            <w:pPr>
              <w:keepNext/>
              <w:rPr>
                <w:del w:id="87" w:author="Walker, Joseph (CDC/DDID/NCIRD/ID)" w:date="2019-09-16T16:20:00Z"/>
                <w:rFonts w:asciiTheme="minorHAnsi" w:hAnsiTheme="minorHAnsi" w:cs="Courier New"/>
              </w:rPr>
            </w:pPr>
            <w:del w:id="88" w:author="Walker, Joseph (CDC/DDID/NCIRD/ID)" w:date="2019-09-16T16:20:00Z">
              <w:r>
                <w:rPr>
                  <w:rFonts w:asciiTheme="minorHAnsi" w:hAnsiTheme="minorHAnsi" w:cs="Courier New"/>
                </w:rPr>
                <w:delText>1.6</w:delText>
              </w:r>
            </w:del>
          </w:p>
        </w:tc>
      </w:tr>
      <w:tr w:rsidR="00D004BF" w14:paraId="2430D3EC" w14:textId="77777777" w:rsidTr="00D459F3">
        <w:trPr>
          <w:del w:id="89" w:author="Walker, Joseph (CDC/DDID/NCIRD/ID)" w:date="2019-09-16T16:20:00Z"/>
        </w:trPr>
        <w:tc>
          <w:tcPr>
            <w:tcW w:w="3780" w:type="dxa"/>
            <w:tcBorders>
              <w:top w:val="nil"/>
              <w:bottom w:val="nil"/>
            </w:tcBorders>
            <w:shd w:val="clear" w:color="auto" w:fill="D9D9D9" w:themeFill="background1" w:themeFillShade="D9"/>
          </w:tcPr>
          <w:p w14:paraId="3DB891F0" w14:textId="77777777" w:rsidR="00D004BF" w:rsidRDefault="00D459F3" w:rsidP="00D459F3">
            <w:pPr>
              <w:keepNext/>
              <w:rPr>
                <w:del w:id="90" w:author="Walker, Joseph (CDC/DDID/NCIRD/ID)" w:date="2019-09-16T16:20:00Z"/>
                <w:rFonts w:asciiTheme="minorHAnsi" w:hAnsiTheme="minorHAnsi" w:cs="Courier New"/>
              </w:rPr>
            </w:pPr>
            <w:del w:id="91" w:author="Walker, Joseph (CDC/DDID/NCIRD/ID)" w:date="2019-09-16T16:20:00Z">
              <w:r>
                <w:rPr>
                  <w:rFonts w:asciiTheme="minorHAnsi" w:hAnsiTheme="minorHAnsi" w:cs="Courier New"/>
                </w:rPr>
                <w:delText>Region 8</w:delText>
              </w:r>
            </w:del>
          </w:p>
        </w:tc>
        <w:tc>
          <w:tcPr>
            <w:tcW w:w="3510" w:type="dxa"/>
            <w:tcBorders>
              <w:top w:val="nil"/>
              <w:bottom w:val="nil"/>
            </w:tcBorders>
            <w:shd w:val="clear" w:color="auto" w:fill="D9D9D9" w:themeFill="background1" w:themeFillShade="D9"/>
          </w:tcPr>
          <w:p w14:paraId="6CC38777" w14:textId="77777777" w:rsidR="00D004BF" w:rsidRDefault="00D459F3" w:rsidP="00D459F3">
            <w:pPr>
              <w:keepNext/>
              <w:rPr>
                <w:del w:id="92" w:author="Walker, Joseph (CDC/DDID/NCIRD/ID)" w:date="2019-09-16T16:20:00Z"/>
                <w:rFonts w:asciiTheme="minorHAnsi" w:hAnsiTheme="minorHAnsi" w:cs="Courier New"/>
              </w:rPr>
            </w:pPr>
            <w:del w:id="93" w:author="Walker, Joseph (CDC/DDID/NCIRD/ID)" w:date="2019-09-16T16:20:00Z">
              <w:r>
                <w:rPr>
                  <w:rFonts w:asciiTheme="minorHAnsi" w:hAnsiTheme="minorHAnsi" w:cs="Courier New"/>
                </w:rPr>
                <w:delText>2.2</w:delText>
              </w:r>
            </w:del>
          </w:p>
        </w:tc>
      </w:tr>
      <w:tr w:rsidR="00D004BF" w14:paraId="432D03E8" w14:textId="77777777" w:rsidTr="00D459F3">
        <w:trPr>
          <w:del w:id="94" w:author="Walker, Joseph (CDC/DDID/NCIRD/ID)" w:date="2019-09-16T16:20:00Z"/>
        </w:trPr>
        <w:tc>
          <w:tcPr>
            <w:tcW w:w="3780" w:type="dxa"/>
            <w:tcBorders>
              <w:top w:val="nil"/>
              <w:bottom w:val="nil"/>
            </w:tcBorders>
          </w:tcPr>
          <w:p w14:paraId="003EC999" w14:textId="77777777" w:rsidR="00D004BF" w:rsidRDefault="00D459F3" w:rsidP="00D459F3">
            <w:pPr>
              <w:keepNext/>
              <w:rPr>
                <w:del w:id="95" w:author="Walker, Joseph (CDC/DDID/NCIRD/ID)" w:date="2019-09-16T16:20:00Z"/>
                <w:rFonts w:asciiTheme="minorHAnsi" w:hAnsiTheme="minorHAnsi" w:cs="Courier New"/>
              </w:rPr>
            </w:pPr>
            <w:del w:id="96" w:author="Walker, Joseph (CDC/DDID/NCIRD/ID)" w:date="2019-09-16T16:20:00Z">
              <w:r>
                <w:rPr>
                  <w:rFonts w:asciiTheme="minorHAnsi" w:hAnsiTheme="minorHAnsi" w:cs="Courier New"/>
                </w:rPr>
                <w:delText>Region 9</w:delText>
              </w:r>
            </w:del>
          </w:p>
        </w:tc>
        <w:tc>
          <w:tcPr>
            <w:tcW w:w="3510" w:type="dxa"/>
            <w:tcBorders>
              <w:top w:val="nil"/>
              <w:bottom w:val="nil"/>
            </w:tcBorders>
          </w:tcPr>
          <w:p w14:paraId="03C8A34A" w14:textId="77777777" w:rsidR="00D004BF" w:rsidRDefault="00D459F3" w:rsidP="00D459F3">
            <w:pPr>
              <w:keepNext/>
              <w:rPr>
                <w:del w:id="97" w:author="Walker, Joseph (CDC/DDID/NCIRD/ID)" w:date="2019-09-16T16:20:00Z"/>
                <w:rFonts w:asciiTheme="minorHAnsi" w:hAnsiTheme="minorHAnsi" w:cs="Courier New"/>
              </w:rPr>
            </w:pPr>
            <w:del w:id="98" w:author="Walker, Joseph (CDC/DDID/NCIRD/ID)" w:date="2019-09-16T16:20:00Z">
              <w:r>
                <w:rPr>
                  <w:rFonts w:asciiTheme="minorHAnsi" w:hAnsiTheme="minorHAnsi" w:cs="Courier New"/>
                </w:rPr>
                <w:delText>2.3</w:delText>
              </w:r>
            </w:del>
          </w:p>
        </w:tc>
      </w:tr>
      <w:tr w:rsidR="00D459F3" w14:paraId="4E384263" w14:textId="77777777" w:rsidTr="00D459F3">
        <w:trPr>
          <w:del w:id="99" w:author="Walker, Joseph (CDC/DDID/NCIRD/ID)" w:date="2019-09-16T16:20:00Z"/>
        </w:trPr>
        <w:tc>
          <w:tcPr>
            <w:tcW w:w="3780" w:type="dxa"/>
            <w:tcBorders>
              <w:top w:val="nil"/>
            </w:tcBorders>
            <w:shd w:val="clear" w:color="auto" w:fill="D9D9D9" w:themeFill="background1" w:themeFillShade="D9"/>
          </w:tcPr>
          <w:p w14:paraId="30FBC212" w14:textId="77777777" w:rsidR="00D459F3" w:rsidRDefault="00D459F3" w:rsidP="00D459F3">
            <w:pPr>
              <w:keepNext/>
              <w:rPr>
                <w:del w:id="100" w:author="Walker, Joseph (CDC/DDID/NCIRD/ID)" w:date="2019-09-16T16:20:00Z"/>
                <w:rFonts w:asciiTheme="minorHAnsi" w:hAnsiTheme="minorHAnsi" w:cs="Courier New"/>
              </w:rPr>
            </w:pPr>
            <w:del w:id="101" w:author="Walker, Joseph (CDC/DDID/NCIRD/ID)" w:date="2019-09-16T16:20:00Z">
              <w:r>
                <w:rPr>
                  <w:rFonts w:asciiTheme="minorHAnsi" w:hAnsiTheme="minorHAnsi" w:cs="Courier New"/>
                </w:rPr>
                <w:delText>Region 10</w:delText>
              </w:r>
            </w:del>
          </w:p>
        </w:tc>
        <w:tc>
          <w:tcPr>
            <w:tcW w:w="3510" w:type="dxa"/>
            <w:tcBorders>
              <w:top w:val="nil"/>
            </w:tcBorders>
            <w:shd w:val="clear" w:color="auto" w:fill="D9D9D9" w:themeFill="background1" w:themeFillShade="D9"/>
          </w:tcPr>
          <w:p w14:paraId="4550F79E" w14:textId="77777777" w:rsidR="00D459F3" w:rsidRDefault="00D459F3" w:rsidP="00D459F3">
            <w:pPr>
              <w:keepNext/>
              <w:rPr>
                <w:del w:id="102" w:author="Walker, Joseph (CDC/DDID/NCIRD/ID)" w:date="2019-09-16T16:20:00Z"/>
                <w:rFonts w:asciiTheme="minorHAnsi" w:hAnsiTheme="minorHAnsi" w:cs="Courier New"/>
              </w:rPr>
            </w:pPr>
            <w:del w:id="103" w:author="Walker, Joseph (CDC/DDID/NCIRD/ID)" w:date="2019-09-16T16:20:00Z">
              <w:r>
                <w:rPr>
                  <w:rFonts w:asciiTheme="minorHAnsi" w:hAnsiTheme="minorHAnsi" w:cs="Courier New"/>
                </w:rPr>
                <w:delText>1.1</w:delText>
              </w:r>
            </w:del>
          </w:p>
        </w:tc>
      </w:tr>
    </w:tbl>
    <w:p w14:paraId="5F57AF92" w14:textId="77777777" w:rsidR="00D004BF" w:rsidRDefault="00D004BF" w:rsidP="004364E5">
      <w:pPr>
        <w:keepNext/>
        <w:spacing w:line="480" w:lineRule="auto"/>
        <w:ind w:firstLine="720"/>
        <w:rPr>
          <w:del w:id="104" w:author="Walker, Joseph (CDC/DDID/NCIRD/ID)" w:date="2019-09-16T16:20:00Z"/>
          <w:rFonts w:asciiTheme="minorHAnsi" w:hAnsiTheme="minorHAnsi" w:cs="Courier New"/>
        </w:rPr>
      </w:pPr>
    </w:p>
    <w:p w14:paraId="0E3BA800" w14:textId="41F76B8D" w:rsidR="00295874" w:rsidRPr="004364E5" w:rsidRDefault="00295874" w:rsidP="00295874">
      <w:pPr>
        <w:spacing w:line="480" w:lineRule="auto"/>
        <w:ind w:firstLine="720"/>
        <w:rPr>
          <w:rFonts w:asciiTheme="minorHAnsi" w:hAnsiTheme="minorHAnsi" w:cs="Courier New"/>
        </w:rPr>
        <w:pPrChange w:id="105" w:author="Walker, Joseph (CDC/DDID/NCIRD/ID)" w:date="2019-09-16T16:20:00Z">
          <w:pPr>
            <w:keepNext/>
            <w:spacing w:line="480" w:lineRule="auto"/>
            <w:ind w:firstLine="720"/>
          </w:pPr>
        </w:pPrChange>
      </w:pPr>
      <w:r w:rsidRPr="004364E5">
        <w:rPr>
          <w:rFonts w:asciiTheme="minorHAnsi" w:hAnsiTheme="minorHAnsi" w:cs="Courier New"/>
        </w:rPr>
        <w:t>ILINet values will be rounded to</w:t>
      </w:r>
      <w:ins w:id="106" w:author="Walker, Joseph (CDC/DDID/NCIRD/ID)" w:date="2019-09-16T16:20:00Z">
        <w:r w:rsidRPr="004364E5">
          <w:rPr>
            <w:rFonts w:asciiTheme="minorHAnsi" w:hAnsiTheme="minorHAnsi" w:cs="Courier New"/>
          </w:rPr>
          <w:t xml:space="preserve"> </w:t>
        </w:r>
        <w:r>
          <w:rPr>
            <w:rFonts w:asciiTheme="minorHAnsi" w:hAnsiTheme="minorHAnsi" w:cs="Courier New"/>
          </w:rPr>
          <w:t>the nearest</w:t>
        </w:r>
      </w:ins>
      <w:r>
        <w:rPr>
          <w:rFonts w:asciiTheme="minorHAnsi" w:hAnsiTheme="minorHAnsi" w:cs="Courier New"/>
        </w:rPr>
        <w:t xml:space="preserve"> </w:t>
      </w:r>
      <w:r w:rsidRPr="004364E5">
        <w:rPr>
          <w:rFonts w:asciiTheme="minorHAnsi" w:hAnsiTheme="minorHAnsi" w:cs="Courier New"/>
        </w:rPr>
        <w:t xml:space="preserve">one decimal point for determining all forecast targets. In the case of multiple peak weeks (i.e. there is an identical peak ILINet value in two or more weeks within a geographic region), </w:t>
      </w:r>
      <w:del w:id="107" w:author="Walker, Joseph (CDC/DDID/NCIRD/ID)" w:date="2019-09-16T16:20:00Z">
        <w:r w:rsidR="003F143F" w:rsidRPr="004364E5">
          <w:rPr>
            <w:rFonts w:asciiTheme="minorHAnsi" w:hAnsiTheme="minorHAnsi" w:cs="Courier New"/>
          </w:rPr>
          <w:delText>both</w:delText>
        </w:r>
      </w:del>
      <w:ins w:id="108" w:author="Walker, Joseph (CDC/DDID/NCIRD/ID)" w:date="2019-09-16T16:20:00Z">
        <w:r>
          <w:rPr>
            <w:rFonts w:asciiTheme="minorHAnsi" w:hAnsiTheme="minorHAnsi" w:cs="Courier New"/>
          </w:rPr>
          <w:t>all</w:t>
        </w:r>
      </w:ins>
      <w:r w:rsidRPr="004364E5">
        <w:rPr>
          <w:rFonts w:asciiTheme="minorHAnsi" w:hAnsiTheme="minorHAnsi" w:cs="Courier New"/>
        </w:rPr>
        <w:t xml:space="preserve"> weeks </w:t>
      </w:r>
      <w:ins w:id="109" w:author="Walker, Joseph (CDC/DDID/NCIRD/ID)" w:date="2019-09-16T16:20:00Z">
        <w:r>
          <w:rPr>
            <w:rFonts w:asciiTheme="minorHAnsi" w:hAnsiTheme="minorHAnsi" w:cs="Courier New"/>
          </w:rPr>
          <w:t xml:space="preserve">with the identical peak value </w:t>
        </w:r>
      </w:ins>
      <w:r w:rsidRPr="004364E5">
        <w:rPr>
          <w:rFonts w:asciiTheme="minorHAnsi" w:hAnsiTheme="minorHAnsi" w:cs="Courier New"/>
        </w:rPr>
        <w:t xml:space="preserve">will be considered the peak week.   </w:t>
      </w:r>
    </w:p>
    <w:p w14:paraId="21A8D22E" w14:textId="77777777" w:rsidR="00295874" w:rsidRDefault="00295874" w:rsidP="00295874">
      <w:pPr>
        <w:keepNext/>
        <w:spacing w:line="480" w:lineRule="auto"/>
        <w:rPr>
          <w:rFonts w:asciiTheme="minorHAnsi" w:hAnsiTheme="minorHAnsi" w:cs="Courier New"/>
          <w:b/>
        </w:rPr>
      </w:pPr>
    </w:p>
    <w:p w14:paraId="649401CE" w14:textId="77777777" w:rsidR="00295874" w:rsidRDefault="00295874" w:rsidP="00295874">
      <w:pPr>
        <w:keepNext/>
        <w:spacing w:line="480" w:lineRule="auto"/>
        <w:rPr>
          <w:rFonts w:asciiTheme="minorHAnsi" w:hAnsiTheme="minorHAnsi" w:cs="Courier New"/>
          <w:b/>
        </w:rPr>
      </w:pPr>
      <w:r>
        <w:rPr>
          <w:rFonts w:asciiTheme="minorHAnsi" w:hAnsiTheme="minorHAnsi" w:cs="Courier New"/>
          <w:b/>
        </w:rPr>
        <w:t>Forecast</w:t>
      </w:r>
      <w:r w:rsidRPr="002D59F5">
        <w:rPr>
          <w:rFonts w:asciiTheme="minorHAnsi" w:hAnsiTheme="minorHAnsi" w:cs="Courier New"/>
          <w:b/>
        </w:rPr>
        <w:t xml:space="preserve"> Submission</w:t>
      </w:r>
      <w:r>
        <w:rPr>
          <w:rFonts w:asciiTheme="minorHAnsi" w:hAnsiTheme="minorHAnsi" w:cs="Courier New"/>
          <w:b/>
        </w:rPr>
        <w:t>:</w:t>
      </w:r>
    </w:p>
    <w:p w14:paraId="1D162689" w14:textId="4A4A9C3C" w:rsidR="00295874" w:rsidRDefault="00295874" w:rsidP="00295874">
      <w:pPr>
        <w:spacing w:line="480" w:lineRule="auto"/>
        <w:ind w:firstLine="720"/>
        <w:rPr>
          <w:rFonts w:asciiTheme="minorHAnsi" w:hAnsiTheme="minorHAnsi" w:cs="Courier New"/>
        </w:rPr>
      </w:pPr>
      <w:r w:rsidRPr="002D59F5">
        <w:rPr>
          <w:rFonts w:asciiTheme="minorHAnsi" w:hAnsiTheme="minorHAnsi" w:cs="Courier New"/>
        </w:rPr>
        <w:t>Forecasts should provide probabilistic forecasts (i.e.</w:t>
      </w:r>
      <w:r>
        <w:rPr>
          <w:rFonts w:asciiTheme="minorHAnsi" w:hAnsiTheme="minorHAnsi" w:cs="Courier New"/>
        </w:rPr>
        <w:t>,</w:t>
      </w:r>
      <w:r w:rsidRPr="002D59F5">
        <w:rPr>
          <w:rFonts w:asciiTheme="minorHAnsi" w:hAnsiTheme="minorHAnsi" w:cs="Courier New"/>
        </w:rPr>
        <w:t xml:space="preserve"> 50% peak will occur on week 2; 30% chance on week </w:t>
      </w:r>
      <w:r>
        <w:rPr>
          <w:rFonts w:asciiTheme="minorHAnsi" w:hAnsiTheme="minorHAnsi" w:cs="Courier New"/>
        </w:rPr>
        <w:t>3</w:t>
      </w:r>
      <w:r w:rsidRPr="002D59F5">
        <w:rPr>
          <w:rFonts w:asciiTheme="minorHAnsi" w:hAnsiTheme="minorHAnsi" w:cs="Courier New"/>
        </w:rPr>
        <w:t xml:space="preserve">) as well as the point prediction for each of the three </w:t>
      </w:r>
      <w:r>
        <w:rPr>
          <w:rFonts w:asciiTheme="minorHAnsi" w:hAnsiTheme="minorHAnsi" w:cs="Courier New"/>
        </w:rPr>
        <w:t>seasonal targets and four week-ahead targets</w:t>
      </w:r>
      <w:r w:rsidRPr="002D59F5">
        <w:rPr>
          <w:rFonts w:asciiTheme="minorHAnsi" w:hAnsiTheme="minorHAnsi" w:cs="Courier New"/>
        </w:rPr>
        <w:t xml:space="preserve">. </w:t>
      </w:r>
      <w:r>
        <w:rPr>
          <w:rFonts w:asciiTheme="minorHAnsi" w:hAnsiTheme="minorHAnsi" w:cs="Courier New"/>
        </w:rPr>
        <w:t>The p</w:t>
      </w:r>
      <w:r w:rsidRPr="002D59F5">
        <w:rPr>
          <w:rFonts w:asciiTheme="minorHAnsi" w:hAnsiTheme="minorHAnsi" w:cs="Courier New"/>
        </w:rPr>
        <w:t>robabilities for each</w:t>
      </w:r>
      <w:r>
        <w:rPr>
          <w:rFonts w:asciiTheme="minorHAnsi" w:hAnsiTheme="minorHAnsi" w:cs="Courier New"/>
        </w:rPr>
        <w:t xml:space="preserve"> target prediction </w:t>
      </w:r>
      <w:r w:rsidRPr="002D59F5">
        <w:rPr>
          <w:rFonts w:asciiTheme="minorHAnsi" w:hAnsiTheme="minorHAnsi" w:cs="Courier New"/>
        </w:rPr>
        <w:t xml:space="preserve">should </w:t>
      </w:r>
      <w:r>
        <w:rPr>
          <w:rFonts w:asciiTheme="minorHAnsi" w:hAnsiTheme="minorHAnsi" w:cs="Courier New"/>
        </w:rPr>
        <w:t xml:space="preserve">be non-negative and </w:t>
      </w:r>
      <w:r w:rsidRPr="002D59F5">
        <w:rPr>
          <w:rFonts w:asciiTheme="minorHAnsi" w:hAnsiTheme="minorHAnsi" w:cs="Courier New"/>
        </w:rPr>
        <w:t xml:space="preserve">sum to 1. </w:t>
      </w:r>
      <w:r>
        <w:rPr>
          <w:rFonts w:asciiTheme="minorHAnsi" w:hAnsiTheme="minorHAnsi" w:cs="Courier New"/>
        </w:rPr>
        <w:t xml:space="preserve">If the sum is greater than 0.9 and less than 1.1, the probabilities will be normalized to 1.0. If any probability is negative or the sum is outside of the 0.9-1.1 range, the </w:t>
      </w:r>
      <w:r>
        <w:rPr>
          <w:rFonts w:asciiTheme="minorHAnsi" w:hAnsiTheme="minorHAnsi" w:cs="Courier New"/>
        </w:rPr>
        <w:lastRenderedPageBreak/>
        <w:t xml:space="preserve">forecast will be discarded. </w:t>
      </w:r>
      <w:ins w:id="110" w:author="Walker, Joseph (CDC/DDID/NCIRD/ID)" w:date="2019-09-16T16:20:00Z">
        <w:r>
          <w:rPr>
            <w:rFonts w:asciiTheme="minorHAnsi" w:hAnsiTheme="minorHAnsi" w:cs="Courier New"/>
          </w:rPr>
          <w:t xml:space="preserve">A forecast that is later discarded does not disqualify teams from participating but will be assigned a score of -10. </w:t>
        </w:r>
      </w:ins>
      <w:r>
        <w:rPr>
          <w:rFonts w:asciiTheme="minorHAnsi" w:hAnsiTheme="minorHAnsi" w:cs="Courier New"/>
        </w:rPr>
        <w:t>Short-term f</w:t>
      </w:r>
      <w:r w:rsidRPr="002D59F5">
        <w:rPr>
          <w:rFonts w:asciiTheme="minorHAnsi" w:hAnsiTheme="minorHAnsi" w:cs="Courier New"/>
        </w:rPr>
        <w:t>orecast</w:t>
      </w:r>
      <w:r>
        <w:rPr>
          <w:rFonts w:asciiTheme="minorHAnsi" w:hAnsiTheme="minorHAnsi" w:cs="Courier New"/>
        </w:rPr>
        <w:t xml:space="preserve"> submissions should be relative to the most recent week of ILINet data released. For example, ILINet data for week 43 will be posted on Friday, November </w:t>
      </w:r>
      <w:del w:id="111" w:author="Walker, Joseph (CDC/DDID/NCIRD/ID)" w:date="2019-09-16T16:20:00Z">
        <w:r w:rsidR="00085B8F">
          <w:rPr>
            <w:rFonts w:asciiTheme="minorHAnsi" w:hAnsiTheme="minorHAnsi" w:cs="Courier New"/>
          </w:rPr>
          <w:delText>2</w:delText>
        </w:r>
      </w:del>
      <w:ins w:id="112" w:author="Walker, Joseph (CDC/DDID/NCIRD/ID)" w:date="2019-09-16T16:20:00Z">
        <w:r>
          <w:rPr>
            <w:rFonts w:asciiTheme="minorHAnsi" w:hAnsiTheme="minorHAnsi" w:cs="Courier New"/>
          </w:rPr>
          <w:t>1</w:t>
        </w:r>
      </w:ins>
      <w:r>
        <w:rPr>
          <w:rFonts w:asciiTheme="minorHAnsi" w:hAnsiTheme="minorHAnsi" w:cs="Courier New"/>
        </w:rPr>
        <w:t xml:space="preserve"> at 12:00PM Eastern Standard Time. Each short-term forecast (1- , 2- , 3- , and 4-week ahead) submitted on Monday, November </w:t>
      </w:r>
      <w:del w:id="113" w:author="Walker, Joseph (CDC/DDID/NCIRD/ID)" w:date="2019-09-16T16:20:00Z">
        <w:r w:rsidR="00085B8F">
          <w:rPr>
            <w:rFonts w:asciiTheme="minorHAnsi" w:hAnsiTheme="minorHAnsi" w:cs="Courier New"/>
          </w:rPr>
          <w:delText>5</w:delText>
        </w:r>
      </w:del>
      <w:ins w:id="114" w:author="Walker, Joseph (CDC/DDID/NCIRD/ID)" w:date="2019-09-16T16:20:00Z">
        <w:r>
          <w:rPr>
            <w:rFonts w:asciiTheme="minorHAnsi" w:hAnsiTheme="minorHAnsi" w:cs="Courier New"/>
          </w:rPr>
          <w:t>4</w:t>
        </w:r>
      </w:ins>
      <w:r>
        <w:rPr>
          <w:rFonts w:asciiTheme="minorHAnsi" w:hAnsiTheme="minorHAnsi" w:cs="Courier New"/>
        </w:rPr>
        <w:t xml:space="preserve"> should include predictions for ILINet values for weeks 44-47. </w:t>
      </w:r>
      <w:r w:rsidRPr="002D59F5">
        <w:rPr>
          <w:rFonts w:asciiTheme="minorHAnsi" w:hAnsiTheme="minorHAnsi" w:cs="Courier New"/>
        </w:rPr>
        <w:t xml:space="preserve">Forecasts </w:t>
      </w:r>
      <w:r>
        <w:rPr>
          <w:rFonts w:asciiTheme="minorHAnsi" w:hAnsiTheme="minorHAnsi" w:cs="Courier New"/>
        </w:rPr>
        <w:t>must</w:t>
      </w:r>
      <w:r w:rsidRPr="002D59F5">
        <w:rPr>
          <w:rFonts w:asciiTheme="minorHAnsi" w:hAnsiTheme="minorHAnsi" w:cs="Courier New"/>
        </w:rPr>
        <w:t xml:space="preserve"> be provided at</w:t>
      </w:r>
      <w:r>
        <w:rPr>
          <w:rFonts w:asciiTheme="minorHAnsi" w:hAnsiTheme="minorHAnsi" w:cs="Courier New"/>
        </w:rPr>
        <w:t xml:space="preserve"> both</w:t>
      </w:r>
      <w:r w:rsidRPr="002D59F5">
        <w:rPr>
          <w:rFonts w:asciiTheme="minorHAnsi" w:hAnsiTheme="minorHAnsi" w:cs="Courier New"/>
        </w:rPr>
        <w:t xml:space="preserve"> the national</w:t>
      </w:r>
      <w:r>
        <w:rPr>
          <w:rFonts w:asciiTheme="minorHAnsi" w:hAnsiTheme="minorHAnsi" w:cs="Courier New"/>
        </w:rPr>
        <w:t xml:space="preserve"> level and the </w:t>
      </w:r>
      <w:r w:rsidRPr="002D59F5">
        <w:rPr>
          <w:rFonts w:asciiTheme="minorHAnsi" w:hAnsiTheme="minorHAnsi" w:cs="Courier New"/>
        </w:rPr>
        <w:t xml:space="preserve">HHS region level. </w:t>
      </w:r>
    </w:p>
    <w:p w14:paraId="75D1226B" w14:textId="1A9DC942" w:rsidR="00295874" w:rsidRDefault="00295874" w:rsidP="00295874">
      <w:pPr>
        <w:keepNext/>
        <w:spacing w:line="480" w:lineRule="auto"/>
        <w:ind w:firstLine="720"/>
        <w:rPr>
          <w:rFonts w:asciiTheme="minorHAnsi" w:hAnsiTheme="minorHAnsi" w:cs="Courier New"/>
        </w:rPr>
      </w:pPr>
      <w:r>
        <w:rPr>
          <w:rFonts w:asciiTheme="minorHAnsi" w:hAnsiTheme="minorHAnsi" w:cs="Courier New"/>
        </w:rPr>
        <w:t xml:space="preserve">A description of methodology should be submitted to CDC by November </w:t>
      </w:r>
      <w:del w:id="115" w:author="Walker, Joseph (CDC/DDID/NCIRD/ID)" w:date="2019-09-16T16:20:00Z">
        <w:r w:rsidR="00783FC1">
          <w:rPr>
            <w:rFonts w:asciiTheme="minorHAnsi" w:hAnsiTheme="minorHAnsi" w:cs="Courier New"/>
          </w:rPr>
          <w:delText>16</w:delText>
        </w:r>
      </w:del>
      <w:ins w:id="116" w:author="Walker, Joseph (CDC/DDID/NCIRD/ID)" w:date="2019-09-16T16:20:00Z">
        <w:r>
          <w:rPr>
            <w:rFonts w:asciiTheme="minorHAnsi" w:hAnsiTheme="minorHAnsi" w:cs="Courier New"/>
          </w:rPr>
          <w:t>15</w:t>
        </w:r>
        <w:r w:rsidR="00093679">
          <w:rPr>
            <w:rFonts w:asciiTheme="minorHAnsi" w:hAnsiTheme="minorHAnsi" w:cs="Courier New"/>
          </w:rPr>
          <w:t>,</w:t>
        </w:r>
      </w:ins>
      <w:r w:rsidR="00093679">
        <w:rPr>
          <w:rFonts w:asciiTheme="minorHAnsi" w:hAnsiTheme="minorHAnsi" w:cs="Courier New"/>
        </w:rPr>
        <w:t xml:space="preserve"> using </w:t>
      </w:r>
      <w:del w:id="117" w:author="Walker, Joseph (CDC/DDID/NCIRD/ID)" w:date="2019-09-16T16:20:00Z">
        <w:r w:rsidR="00783FC1">
          <w:rPr>
            <w:rFonts w:asciiTheme="minorHAnsi" w:hAnsiTheme="minorHAnsi" w:cs="Courier New"/>
          </w:rPr>
          <w:delText>the methodology</w:delText>
        </w:r>
      </w:del>
      <w:ins w:id="118" w:author="Walker, Joseph (CDC/DDID/NCIRD/ID)" w:date="2019-09-16T16:20:00Z">
        <w:r w:rsidR="00093679">
          <w:rPr>
            <w:rFonts w:asciiTheme="minorHAnsi" w:hAnsiTheme="minorHAnsi" w:cs="Courier New"/>
          </w:rPr>
          <w:t>a</w:t>
        </w:r>
      </w:ins>
      <w:r w:rsidR="00093679">
        <w:rPr>
          <w:rFonts w:asciiTheme="minorHAnsi" w:hAnsiTheme="minorHAnsi" w:cs="Courier New"/>
        </w:rPr>
        <w:t xml:space="preserve"> form </w:t>
      </w:r>
      <w:del w:id="119" w:author="Walker, Joseph (CDC/DDID/NCIRD/ID)" w:date="2019-09-16T16:20:00Z">
        <w:r w:rsidR="00783FC1">
          <w:rPr>
            <w:rFonts w:asciiTheme="minorHAnsi" w:hAnsiTheme="minorHAnsi" w:cs="Courier New"/>
          </w:rPr>
          <w:delText>provided</w:delText>
        </w:r>
      </w:del>
      <w:ins w:id="120" w:author="Walker, Joseph (CDC/DDID/NCIRD/ID)" w:date="2019-09-16T16:20:00Z">
        <w:r w:rsidR="00093679">
          <w:rPr>
            <w:rFonts w:asciiTheme="minorHAnsi" w:hAnsiTheme="minorHAnsi" w:cs="Courier New"/>
          </w:rPr>
          <w:t>which will be released to teams soon</w:t>
        </w:r>
      </w:ins>
      <w:r w:rsidR="00093679">
        <w:rPr>
          <w:rFonts w:asciiTheme="minorHAnsi" w:hAnsiTheme="minorHAnsi" w:cs="Courier New"/>
        </w:rPr>
        <w:t xml:space="preserve">. </w:t>
      </w:r>
      <w:r>
        <w:rPr>
          <w:rFonts w:asciiTheme="minorHAnsi" w:hAnsiTheme="minorHAnsi" w:cs="Courier New"/>
        </w:rPr>
        <w:t xml:space="preserve">This form captures key model factors, such as data source(s) and model type(s) in a standardized way. Model methodology and source data may be changed </w:t>
      </w:r>
      <w:proofErr w:type="gramStart"/>
      <w:r>
        <w:rPr>
          <w:rFonts w:asciiTheme="minorHAnsi" w:hAnsiTheme="minorHAnsi" w:cs="Courier New"/>
        </w:rPr>
        <w:t>during the course of</w:t>
      </w:r>
      <w:proofErr w:type="gramEnd"/>
      <w:r>
        <w:rPr>
          <w:rFonts w:asciiTheme="minorHAnsi" w:hAnsiTheme="minorHAnsi" w:cs="Courier New"/>
        </w:rPr>
        <w:t xml:space="preserve"> the challenge, but teams should submit a new methodology form as soon as possible after the change. Please submit the completed form and forward any questions to </w:t>
      </w:r>
      <w:hyperlink r:id="rId10" w:history="1">
        <w:r w:rsidRPr="004364E5">
          <w:rPr>
            <w:rStyle w:val="Hyperlink"/>
            <w:rFonts w:asciiTheme="minorHAnsi" w:hAnsiTheme="minorHAnsi" w:cs="Courier New"/>
            <w:color w:val="0020C0"/>
          </w:rPr>
          <w:t>flucontest@cdc.gov</w:t>
        </w:r>
      </w:hyperlink>
      <w:r>
        <w:rPr>
          <w:rFonts w:asciiTheme="minorHAnsi" w:hAnsiTheme="minorHAnsi" w:cs="Courier New"/>
        </w:rPr>
        <w:t>.</w:t>
      </w:r>
      <w:r w:rsidRPr="002D59F5">
        <w:rPr>
          <w:rFonts w:asciiTheme="minorHAnsi" w:hAnsiTheme="minorHAnsi" w:cs="Courier New"/>
        </w:rPr>
        <w:t xml:space="preserve"> </w:t>
      </w:r>
    </w:p>
    <w:p w14:paraId="73225C1A" w14:textId="77777777" w:rsidR="00295874" w:rsidRPr="002D59F5" w:rsidRDefault="00295874" w:rsidP="00295874">
      <w:pPr>
        <w:keepNext/>
        <w:spacing w:line="480" w:lineRule="auto"/>
        <w:ind w:firstLine="720"/>
        <w:rPr>
          <w:rFonts w:asciiTheme="minorHAnsi" w:hAnsiTheme="minorHAnsi" w:cs="Courier New"/>
        </w:rPr>
      </w:pPr>
    </w:p>
    <w:p w14:paraId="08344DC1" w14:textId="77777777" w:rsidR="00295874" w:rsidRPr="004364E5" w:rsidRDefault="00295874" w:rsidP="00295874">
      <w:pPr>
        <w:keepNext/>
        <w:spacing w:line="480" w:lineRule="auto"/>
        <w:rPr>
          <w:rFonts w:asciiTheme="minorHAnsi" w:hAnsiTheme="minorHAnsi" w:cs="Courier New"/>
          <w:i/>
        </w:rPr>
      </w:pPr>
      <w:r w:rsidRPr="004364E5">
        <w:rPr>
          <w:rFonts w:asciiTheme="minorHAnsi" w:hAnsiTheme="minorHAnsi" w:cs="Courier New"/>
          <w:i/>
        </w:rPr>
        <w:t>Submission Structure</w:t>
      </w:r>
    </w:p>
    <w:p w14:paraId="5997A5C6" w14:textId="323EB063" w:rsidR="00295874" w:rsidRDefault="00295874" w:rsidP="00295874">
      <w:pPr>
        <w:keepNext/>
        <w:spacing w:line="480" w:lineRule="auto"/>
        <w:ind w:firstLine="720"/>
        <w:rPr>
          <w:rFonts w:asciiTheme="minorHAnsi" w:hAnsiTheme="minorHAnsi" w:cs="Courier New"/>
        </w:rPr>
      </w:pPr>
      <w:r>
        <w:rPr>
          <w:rFonts w:asciiTheme="minorHAnsi" w:hAnsiTheme="minorHAnsi" w:cs="Courier New"/>
        </w:rPr>
        <w:t xml:space="preserve">All forecasts should be structured to match the attached spreadsheet </w:t>
      </w:r>
      <w:r w:rsidRPr="002D59F5">
        <w:rPr>
          <w:rFonts w:asciiTheme="minorHAnsi" w:hAnsiTheme="minorHAnsi" w:cs="Courier New"/>
        </w:rPr>
        <w:t>(named “</w:t>
      </w:r>
      <w:del w:id="121" w:author="Walker, Joseph (CDC/DDID/NCIRD/ID)" w:date="2019-09-16T16:20:00Z">
        <w:r w:rsidR="00BA4AC5" w:rsidRPr="002D59F5">
          <w:rPr>
            <w:rFonts w:asciiTheme="minorHAnsi" w:hAnsiTheme="minorHAnsi" w:cs="Courier New"/>
          </w:rPr>
          <w:delText>Weekly_Submisson_Spreadsheet”)</w:delText>
        </w:r>
        <w:r w:rsidR="00BA4AC5">
          <w:rPr>
            <w:rFonts w:asciiTheme="minorHAnsi" w:hAnsiTheme="minorHAnsi" w:cs="Courier New"/>
          </w:rPr>
          <w:delText>.</w:delText>
        </w:r>
      </w:del>
      <w:ins w:id="122" w:author="Walker, Joseph (CDC/DDID/NCIRD/ID)" w:date="2019-09-16T16:20:00Z">
        <w:r>
          <w:rPr>
            <w:rFonts w:asciiTheme="minorHAnsi" w:hAnsiTheme="minorHAnsi" w:cs="Courier New"/>
          </w:rPr>
          <w:t>FluSightILI_submission_template</w:t>
        </w:r>
        <w:r w:rsidR="00ED0F00">
          <w:rPr>
            <w:rFonts w:asciiTheme="minorHAnsi" w:hAnsiTheme="minorHAnsi" w:cs="Courier New"/>
          </w:rPr>
          <w:t>_2019_2020</w:t>
        </w:r>
        <w:r>
          <w:rPr>
            <w:rFonts w:asciiTheme="minorHAnsi" w:hAnsiTheme="minorHAnsi" w:cs="Courier New"/>
          </w:rPr>
          <w:t>.csv</w:t>
        </w:r>
        <w:r w:rsidRPr="002D59F5">
          <w:rPr>
            <w:rFonts w:asciiTheme="minorHAnsi" w:hAnsiTheme="minorHAnsi" w:cs="Courier New"/>
          </w:rPr>
          <w:t>”)</w:t>
        </w:r>
        <w:r>
          <w:rPr>
            <w:rFonts w:asciiTheme="minorHAnsi" w:hAnsiTheme="minorHAnsi" w:cs="Courier New"/>
          </w:rPr>
          <w:t>.</w:t>
        </w:r>
      </w:ins>
      <w:r>
        <w:rPr>
          <w:rFonts w:asciiTheme="minorHAnsi" w:hAnsiTheme="minorHAnsi" w:cs="Courier New"/>
        </w:rPr>
        <w:t xml:space="preserve"> </w:t>
      </w:r>
      <w:r w:rsidRPr="00C86A99">
        <w:rPr>
          <w:rFonts w:asciiTheme="minorHAnsi" w:hAnsiTheme="minorHAnsi"/>
          <w:rPrChange w:id="123" w:author="Walker, Joseph (CDC/DDID/NCIRD/ID)" w:date="2019-09-16T16:20:00Z">
            <w:rPr>
              <w:rFonts w:asciiTheme="minorHAnsi" w:hAnsiTheme="minorHAnsi"/>
              <w:b/>
            </w:rPr>
          </w:rPrChange>
        </w:rPr>
        <w:t>The structure of the spreadsheet (e.g., the column or row locations) should not be modified in any way.</w:t>
      </w:r>
      <w:r w:rsidRPr="00C86A99">
        <w:rPr>
          <w:rFonts w:asciiTheme="minorHAnsi" w:hAnsiTheme="minorHAnsi" w:cs="Courier New"/>
        </w:rPr>
        <w:t xml:space="preserve"> </w:t>
      </w:r>
      <w:bookmarkStart w:id="124" w:name="_Hlk19514870"/>
      <w:ins w:id="125" w:author="Walker, Joseph (CDC/DDID/NCIRD/ID)" w:date="2019-09-16T16:20:00Z">
        <w:r>
          <w:rPr>
            <w:rFonts w:asciiTheme="minorHAnsi" w:hAnsiTheme="minorHAnsi" w:cs="Courier New"/>
          </w:rPr>
          <w:t>The functions “</w:t>
        </w:r>
        <w:proofErr w:type="spellStart"/>
        <w:r w:rsidRPr="00097BFB">
          <w:rPr>
            <w:rFonts w:asciiTheme="minorHAnsi" w:hAnsiTheme="minorHAnsi" w:cs="Courier New"/>
            <w:i/>
          </w:rPr>
          <w:t>verify_entry</w:t>
        </w:r>
        <w:proofErr w:type="spellEnd"/>
        <w:r>
          <w:rPr>
            <w:rFonts w:asciiTheme="minorHAnsi" w:hAnsiTheme="minorHAnsi" w:cs="Courier New"/>
          </w:rPr>
          <w:t>” and “</w:t>
        </w:r>
        <w:proofErr w:type="spellStart"/>
        <w:r w:rsidRPr="00097BFB">
          <w:rPr>
            <w:rFonts w:asciiTheme="minorHAnsi" w:hAnsiTheme="minorHAnsi" w:cs="Courier New"/>
            <w:i/>
          </w:rPr>
          <w:t>verify_entry_file</w:t>
        </w:r>
        <w:proofErr w:type="spellEnd"/>
        <w:r>
          <w:rPr>
            <w:rFonts w:asciiTheme="minorHAnsi" w:hAnsiTheme="minorHAnsi" w:cs="Courier New"/>
          </w:rPr>
          <w:t xml:space="preserve">” from the </w:t>
        </w:r>
        <w:proofErr w:type="spellStart"/>
        <w:r>
          <w:rPr>
            <w:rFonts w:asciiTheme="minorHAnsi" w:hAnsiTheme="minorHAnsi" w:cs="Courier New"/>
          </w:rPr>
          <w:t>FluSight</w:t>
        </w:r>
        <w:proofErr w:type="spellEnd"/>
        <w:r>
          <w:rPr>
            <w:rFonts w:asciiTheme="minorHAnsi" w:hAnsiTheme="minorHAnsi" w:cs="Courier New"/>
          </w:rPr>
          <w:t xml:space="preserve"> R package can be used to verify that columns are named and ordered correctly and that probabilities are non-negative and sum to a value between 0.9 and 1.1. </w:t>
        </w:r>
      </w:ins>
      <w:bookmarkEnd w:id="124"/>
      <w:r>
        <w:rPr>
          <w:rFonts w:asciiTheme="minorHAnsi" w:hAnsiTheme="minorHAnsi" w:cs="Courier New"/>
        </w:rPr>
        <w:t>For onset, the “none”</w:t>
      </w:r>
      <w:r w:rsidRPr="002D59F5">
        <w:rPr>
          <w:rFonts w:asciiTheme="minorHAnsi" w:hAnsiTheme="minorHAnsi" w:cs="Courier New"/>
        </w:rPr>
        <w:t xml:space="preserve"> field in the spreadsheet is to indicate if no influenza season is forecasted (e.g.</w:t>
      </w:r>
      <w:r>
        <w:rPr>
          <w:rFonts w:asciiTheme="minorHAnsi" w:hAnsiTheme="minorHAnsi" w:cs="Courier New"/>
        </w:rPr>
        <w:t>,</w:t>
      </w:r>
      <w:r w:rsidRPr="002D59F5">
        <w:rPr>
          <w:rFonts w:asciiTheme="minorHAnsi" w:hAnsiTheme="minorHAnsi" w:cs="Courier New"/>
        </w:rPr>
        <w:t xml:space="preserve"> the ILINet value </w:t>
      </w:r>
      <w:r>
        <w:rPr>
          <w:rFonts w:asciiTheme="minorHAnsi" w:hAnsiTheme="minorHAnsi" w:cs="Courier New"/>
        </w:rPr>
        <w:t xml:space="preserve">never </w:t>
      </w:r>
      <w:r>
        <w:rPr>
          <w:rFonts w:asciiTheme="minorHAnsi" w:hAnsiTheme="minorHAnsi" w:cs="Courier New"/>
        </w:rPr>
        <w:lastRenderedPageBreak/>
        <w:t>reaches or exceeds</w:t>
      </w:r>
      <w:r w:rsidRPr="002D59F5">
        <w:rPr>
          <w:rFonts w:asciiTheme="minorHAnsi" w:hAnsiTheme="minorHAnsi" w:cs="Courier New"/>
        </w:rPr>
        <w:t xml:space="preserve"> </w:t>
      </w:r>
      <w:r>
        <w:rPr>
          <w:rFonts w:asciiTheme="minorHAnsi" w:hAnsiTheme="minorHAnsi" w:cs="Courier New"/>
        </w:rPr>
        <w:t xml:space="preserve">the </w:t>
      </w:r>
      <w:r w:rsidRPr="002D59F5">
        <w:rPr>
          <w:rFonts w:asciiTheme="minorHAnsi" w:hAnsiTheme="minorHAnsi" w:cs="Courier New"/>
        </w:rPr>
        <w:t>baseline for at least three consecutive weeks</w:t>
      </w:r>
      <w:r>
        <w:rPr>
          <w:rFonts w:asciiTheme="minorHAnsi" w:hAnsiTheme="minorHAnsi" w:cs="Courier New"/>
        </w:rPr>
        <w:t xml:space="preserve"> during the season</w:t>
      </w:r>
      <w:r w:rsidRPr="002D59F5">
        <w:rPr>
          <w:rFonts w:asciiTheme="minorHAnsi" w:hAnsiTheme="minorHAnsi" w:cs="Courier New"/>
        </w:rPr>
        <w:t>).</w:t>
      </w:r>
      <w:r>
        <w:rPr>
          <w:rFonts w:asciiTheme="minorHAnsi" w:hAnsiTheme="minorHAnsi" w:cs="Courier New"/>
        </w:rPr>
        <w:t xml:space="preserve"> Peak intensity and week-ahead forecasts </w:t>
      </w:r>
      <w:r w:rsidRPr="002D59F5">
        <w:rPr>
          <w:rFonts w:asciiTheme="minorHAnsi" w:hAnsiTheme="minorHAnsi" w:cs="Courier New"/>
        </w:rPr>
        <w:t xml:space="preserve">should be </w:t>
      </w:r>
      <w:r>
        <w:rPr>
          <w:rFonts w:asciiTheme="minorHAnsi" w:hAnsiTheme="minorHAnsi" w:cs="Courier New"/>
        </w:rPr>
        <w:t>given</w:t>
      </w:r>
      <w:r w:rsidRPr="002D59F5">
        <w:rPr>
          <w:rFonts w:asciiTheme="minorHAnsi" w:hAnsiTheme="minorHAnsi" w:cs="Courier New"/>
        </w:rPr>
        <w:t xml:space="preserve"> in </w:t>
      </w:r>
      <w:r>
        <w:rPr>
          <w:rFonts w:asciiTheme="minorHAnsi" w:hAnsiTheme="minorHAnsi" w:cs="Courier New"/>
        </w:rPr>
        <w:t>the provided 0.1</w:t>
      </w:r>
      <w:r w:rsidRPr="002D59F5">
        <w:rPr>
          <w:rFonts w:asciiTheme="minorHAnsi" w:hAnsiTheme="minorHAnsi" w:cs="Courier New"/>
        </w:rPr>
        <w:t xml:space="preserve"> percentage intervals</w:t>
      </w:r>
      <w:r>
        <w:rPr>
          <w:rFonts w:asciiTheme="minorHAnsi" w:hAnsiTheme="minorHAnsi" w:cs="Courier New"/>
        </w:rPr>
        <w:t xml:space="preserve"> labeled “</w:t>
      </w:r>
      <w:proofErr w:type="spellStart"/>
      <w:r>
        <w:rPr>
          <w:rFonts w:asciiTheme="minorHAnsi" w:hAnsiTheme="minorHAnsi" w:cs="Courier New"/>
        </w:rPr>
        <w:t>bin_start_incl</w:t>
      </w:r>
      <w:proofErr w:type="spellEnd"/>
      <w:r>
        <w:rPr>
          <w:rFonts w:asciiTheme="minorHAnsi" w:hAnsiTheme="minorHAnsi" w:cs="Courier New"/>
        </w:rPr>
        <w:t xml:space="preserve">” on the submission sheet. For example, the bin for 3.1% represents the probability </w:t>
      </w:r>
      <w:r w:rsidRPr="002D59F5">
        <w:rPr>
          <w:rFonts w:asciiTheme="minorHAnsi" w:hAnsiTheme="minorHAnsi" w:cs="Courier New"/>
        </w:rPr>
        <w:t xml:space="preserve">that </w:t>
      </w:r>
      <w:r>
        <w:rPr>
          <w:rFonts w:asciiTheme="minorHAnsi" w:hAnsiTheme="minorHAnsi" w:cs="Courier New"/>
        </w:rPr>
        <w:t>the rounded ILI equals 3.1%</w:t>
      </w:r>
      <w:r w:rsidRPr="002D59F5">
        <w:rPr>
          <w:rFonts w:asciiTheme="minorHAnsi" w:hAnsiTheme="minorHAnsi" w:cs="Courier New"/>
        </w:rPr>
        <w:t>.</w:t>
      </w:r>
      <w:r>
        <w:rPr>
          <w:rFonts w:asciiTheme="minorHAnsi" w:hAnsiTheme="minorHAnsi" w:cs="Courier New"/>
        </w:rPr>
        <w:t xml:space="preserve"> The probability assigned to the final bin labeled 13% includes the probability of ILINet values greater than or equal to 13</w:t>
      </w:r>
      <w:ins w:id="126" w:author="Walker, Joseph (CDC/DDID/NCIRD/ID)" w:date="2019-09-16T16:20:00Z">
        <w:r>
          <w:rPr>
            <w:rFonts w:asciiTheme="minorHAnsi" w:hAnsiTheme="minorHAnsi" w:cs="Courier New"/>
          </w:rPr>
          <w:t>.0</w:t>
        </w:r>
      </w:ins>
      <w:r>
        <w:rPr>
          <w:rFonts w:asciiTheme="minorHAnsi" w:hAnsiTheme="minorHAnsi" w:cs="Courier New"/>
        </w:rPr>
        <w:t>%.</w:t>
      </w:r>
    </w:p>
    <w:p w14:paraId="29BF93C5" w14:textId="783356CB" w:rsidR="00295874" w:rsidRDefault="00295874" w:rsidP="00295874">
      <w:pPr>
        <w:keepNext/>
        <w:spacing w:line="480" w:lineRule="auto"/>
        <w:ind w:firstLine="720"/>
        <w:rPr>
          <w:rFonts w:asciiTheme="minorHAnsi" w:hAnsiTheme="minorHAnsi" w:cs="Courier New"/>
        </w:rPr>
      </w:pPr>
      <w:r w:rsidRPr="002D59F5">
        <w:rPr>
          <w:rFonts w:asciiTheme="minorHAnsi" w:hAnsiTheme="minorHAnsi" w:cs="Courier New"/>
        </w:rPr>
        <w:t xml:space="preserve">Forecasts should be </w:t>
      </w:r>
      <w:r>
        <w:rPr>
          <w:rFonts w:asciiTheme="minorHAnsi" w:hAnsiTheme="minorHAnsi" w:cs="Courier New"/>
        </w:rPr>
        <w:t>submitted online through the FluSight website (</w:t>
      </w:r>
      <w:hyperlink r:id="rId11" w:history="1">
        <w:r>
          <w:rPr>
            <w:rStyle w:val="Hyperlink"/>
            <w:rFonts w:asciiTheme="minorHAnsi" w:hAnsiTheme="minorHAnsi" w:cs="Courier New"/>
          </w:rPr>
          <w:t>https://predict.cdc.gov/</w:t>
        </w:r>
      </w:hyperlink>
      <w:r>
        <w:rPr>
          <w:rFonts w:asciiTheme="minorHAnsi" w:hAnsiTheme="minorHAnsi" w:cs="Courier New"/>
        </w:rPr>
        <w:t xml:space="preserve">). </w:t>
      </w:r>
      <w:bookmarkStart w:id="127" w:name="_Hlk19529648"/>
      <w:bookmarkStart w:id="128" w:name="_Hlk18596167"/>
      <w:r>
        <w:rPr>
          <w:rFonts w:asciiTheme="minorHAnsi" w:hAnsiTheme="minorHAnsi" w:cs="Courier New"/>
        </w:rPr>
        <w:t xml:space="preserve">Instructions for submission </w:t>
      </w:r>
      <w:r w:rsidR="00093679">
        <w:rPr>
          <w:rFonts w:asciiTheme="minorHAnsi" w:hAnsiTheme="minorHAnsi" w:cs="Courier New"/>
        </w:rPr>
        <w:t>will be</w:t>
      </w:r>
      <w:r>
        <w:rPr>
          <w:rFonts w:asciiTheme="minorHAnsi" w:hAnsiTheme="minorHAnsi" w:cs="Courier New"/>
        </w:rPr>
        <w:t xml:space="preserve"> </w:t>
      </w:r>
      <w:del w:id="129" w:author="Walker, Joseph (CDC/DDID/NCIRD/ID)" w:date="2019-09-16T16:20:00Z">
        <w:r w:rsidR="00AF0A69">
          <w:rPr>
            <w:rFonts w:asciiTheme="minorHAnsi" w:hAnsiTheme="minorHAnsi" w:cs="Courier New"/>
          </w:rPr>
          <w:delText>provided once testing on the new website is complete.</w:delText>
        </w:r>
      </w:del>
      <w:ins w:id="130" w:author="Walker, Joseph (CDC/DDID/NCIRD/ID)" w:date="2019-09-16T16:20:00Z">
        <w:r w:rsidR="00826BB5">
          <w:rPr>
            <w:rFonts w:asciiTheme="minorHAnsi" w:hAnsiTheme="minorHAnsi" w:cs="Courier New"/>
          </w:rPr>
          <w:t>listed</w:t>
        </w:r>
        <w:r>
          <w:rPr>
            <w:rFonts w:asciiTheme="minorHAnsi" w:hAnsiTheme="minorHAnsi" w:cs="Courier New"/>
          </w:rPr>
          <w:t xml:space="preserve"> </w:t>
        </w:r>
        <w:r w:rsidR="00093679">
          <w:rPr>
            <w:rFonts w:asciiTheme="minorHAnsi" w:hAnsiTheme="minorHAnsi" w:cs="Courier New"/>
          </w:rPr>
          <w:t>in</w:t>
        </w:r>
        <w:r>
          <w:rPr>
            <w:rFonts w:asciiTheme="minorHAnsi" w:hAnsiTheme="minorHAnsi" w:cs="Courier New"/>
          </w:rPr>
          <w:t xml:space="preserve"> an appendix.</w:t>
        </w:r>
        <w:r w:rsidR="00826BB5">
          <w:rPr>
            <w:rFonts w:asciiTheme="minorHAnsi" w:hAnsiTheme="minorHAnsi" w:cs="Courier New"/>
          </w:rPr>
          <w:t xml:space="preserve"> The appendix for the 2018-19 challenge is included, and teams will receive an updated version soon</w:t>
        </w:r>
        <w:bookmarkEnd w:id="127"/>
        <w:r w:rsidR="00826BB5">
          <w:rPr>
            <w:rFonts w:asciiTheme="minorHAnsi" w:hAnsiTheme="minorHAnsi" w:cs="Courier New"/>
          </w:rPr>
          <w:t>.</w:t>
        </w:r>
      </w:ins>
      <w:r>
        <w:rPr>
          <w:rFonts w:asciiTheme="minorHAnsi" w:hAnsiTheme="minorHAnsi" w:cs="Courier New"/>
        </w:rPr>
        <w:t xml:space="preserve"> </w:t>
      </w:r>
      <w:bookmarkEnd w:id="128"/>
      <w:r>
        <w:rPr>
          <w:rFonts w:asciiTheme="minorHAnsi" w:hAnsiTheme="minorHAnsi" w:cs="Courier New"/>
        </w:rPr>
        <w:t xml:space="preserve">In the event forecasts cannot be </w:t>
      </w:r>
      <w:r w:rsidRPr="002D59F5">
        <w:rPr>
          <w:rFonts w:asciiTheme="minorHAnsi" w:hAnsiTheme="minorHAnsi" w:cs="Courier New"/>
        </w:rPr>
        <w:t xml:space="preserve">submitted </w:t>
      </w:r>
      <w:r>
        <w:rPr>
          <w:rFonts w:asciiTheme="minorHAnsi" w:hAnsiTheme="minorHAnsi" w:cs="Courier New"/>
        </w:rPr>
        <w:t xml:space="preserve">online, they may be emailed </w:t>
      </w:r>
      <w:r w:rsidRPr="002D59F5">
        <w:rPr>
          <w:rFonts w:asciiTheme="minorHAnsi" w:hAnsiTheme="minorHAnsi" w:cs="Courier New"/>
        </w:rPr>
        <w:t xml:space="preserve">to </w:t>
      </w:r>
      <w:hyperlink r:id="rId12" w:history="1">
        <w:r w:rsidRPr="004364E5">
          <w:rPr>
            <w:rStyle w:val="Hyperlink"/>
            <w:rFonts w:asciiTheme="minorHAnsi" w:hAnsiTheme="minorHAnsi" w:cs="Courier New"/>
            <w:color w:val="0020C0"/>
          </w:rPr>
          <w:t>flucontest@cdc.gov</w:t>
        </w:r>
      </w:hyperlink>
      <w:r w:rsidRPr="002D59F5">
        <w:rPr>
          <w:rFonts w:asciiTheme="minorHAnsi" w:hAnsiTheme="minorHAnsi" w:cs="Courier New"/>
        </w:rPr>
        <w:t xml:space="preserve"> </w:t>
      </w:r>
      <w:r>
        <w:rPr>
          <w:rFonts w:asciiTheme="minorHAnsi" w:hAnsiTheme="minorHAnsi" w:cs="Courier New"/>
        </w:rPr>
        <w:t>using the provided .csv spreadsheet.</w:t>
      </w:r>
      <w:r w:rsidRPr="00BA4AC5">
        <w:rPr>
          <w:rFonts w:asciiTheme="minorHAnsi" w:hAnsiTheme="minorHAnsi" w:cs="Courier New"/>
        </w:rPr>
        <w:t xml:space="preserve"> </w:t>
      </w:r>
      <w:r>
        <w:rPr>
          <w:rFonts w:asciiTheme="minorHAnsi" w:hAnsiTheme="minorHAnsi" w:cs="Courier New"/>
        </w:rPr>
        <w:t xml:space="preserve">For an email submission, the file name should be modified to the following standard naming convention: </w:t>
      </w:r>
      <w:r w:rsidRPr="002D59F5">
        <w:rPr>
          <w:rFonts w:asciiTheme="minorHAnsi" w:hAnsiTheme="minorHAnsi" w:cs="Courier New"/>
        </w:rPr>
        <w:t>a forecast submission using week 4</w:t>
      </w:r>
      <w:r>
        <w:rPr>
          <w:rFonts w:asciiTheme="minorHAnsi" w:hAnsiTheme="minorHAnsi" w:cs="Courier New"/>
        </w:rPr>
        <w:t>3</w:t>
      </w:r>
      <w:r w:rsidRPr="002D59F5">
        <w:rPr>
          <w:rFonts w:asciiTheme="minorHAnsi" w:hAnsiTheme="minorHAnsi" w:cs="Courier New"/>
        </w:rPr>
        <w:t xml:space="preserve"> surveillance data submitted by John Doe University on </w:t>
      </w:r>
      <w:r>
        <w:rPr>
          <w:rFonts w:asciiTheme="minorHAnsi" w:hAnsiTheme="minorHAnsi" w:cs="Courier New"/>
        </w:rPr>
        <w:t xml:space="preserve">November </w:t>
      </w:r>
      <w:del w:id="131" w:author="Walker, Joseph (CDC/DDID/NCIRD/ID)" w:date="2019-09-16T16:20:00Z">
        <w:r w:rsidR="00085B8F">
          <w:rPr>
            <w:rFonts w:asciiTheme="minorHAnsi" w:hAnsiTheme="minorHAnsi" w:cs="Courier New"/>
          </w:rPr>
          <w:delText>5</w:delText>
        </w:r>
        <w:r w:rsidR="00BA4AC5" w:rsidRPr="002D59F5">
          <w:rPr>
            <w:rFonts w:asciiTheme="minorHAnsi" w:hAnsiTheme="minorHAnsi" w:cs="Courier New"/>
          </w:rPr>
          <w:delText>, 201</w:delText>
        </w:r>
        <w:r w:rsidR="00085B8F">
          <w:rPr>
            <w:rFonts w:asciiTheme="minorHAnsi" w:hAnsiTheme="minorHAnsi" w:cs="Courier New"/>
          </w:rPr>
          <w:delText>8</w:delText>
        </w:r>
      </w:del>
      <w:ins w:id="132" w:author="Walker, Joseph (CDC/DDID/NCIRD/ID)" w:date="2019-09-16T16:20:00Z">
        <w:r>
          <w:rPr>
            <w:rFonts w:asciiTheme="minorHAnsi" w:hAnsiTheme="minorHAnsi" w:cs="Courier New"/>
          </w:rPr>
          <w:t>4,</w:t>
        </w:r>
        <w:r w:rsidRPr="002D59F5">
          <w:rPr>
            <w:rFonts w:asciiTheme="minorHAnsi" w:hAnsiTheme="minorHAnsi" w:cs="Courier New"/>
          </w:rPr>
          <w:t xml:space="preserve"> 201</w:t>
        </w:r>
        <w:r>
          <w:rPr>
            <w:rFonts w:asciiTheme="minorHAnsi" w:hAnsiTheme="minorHAnsi" w:cs="Courier New"/>
          </w:rPr>
          <w:t>9</w:t>
        </w:r>
      </w:ins>
      <w:r>
        <w:rPr>
          <w:rFonts w:asciiTheme="minorHAnsi" w:hAnsiTheme="minorHAnsi" w:cs="Courier New"/>
        </w:rPr>
        <w:t>, should be named “EW43</w:t>
      </w:r>
      <w:r w:rsidRPr="002D59F5">
        <w:rPr>
          <w:rFonts w:asciiTheme="minorHAnsi" w:hAnsiTheme="minorHAnsi" w:cs="Courier New"/>
        </w:rPr>
        <w:t>-JDU-</w:t>
      </w:r>
      <w:del w:id="133" w:author="Walker, Joseph (CDC/DDID/NCIRD/ID)" w:date="2019-09-16T16:20:00Z">
        <w:r w:rsidR="00BA4AC5">
          <w:rPr>
            <w:rFonts w:asciiTheme="minorHAnsi" w:hAnsiTheme="minorHAnsi" w:cs="Courier New"/>
          </w:rPr>
          <w:delText>201</w:delText>
        </w:r>
        <w:r w:rsidR="00085B8F">
          <w:rPr>
            <w:rFonts w:asciiTheme="minorHAnsi" w:hAnsiTheme="minorHAnsi" w:cs="Courier New"/>
          </w:rPr>
          <w:delText>8</w:delText>
        </w:r>
      </w:del>
      <w:ins w:id="134" w:author="Walker, Joseph (CDC/DDID/NCIRD/ID)" w:date="2019-09-16T16:20:00Z">
        <w:r>
          <w:rPr>
            <w:rFonts w:asciiTheme="minorHAnsi" w:hAnsiTheme="minorHAnsi" w:cs="Courier New"/>
          </w:rPr>
          <w:t>2019</w:t>
        </w:r>
      </w:ins>
      <w:r>
        <w:rPr>
          <w:rFonts w:asciiTheme="minorHAnsi" w:hAnsiTheme="minorHAnsi" w:cs="Courier New"/>
        </w:rPr>
        <w:t>-11-</w:t>
      </w:r>
      <w:del w:id="135" w:author="Walker, Joseph (CDC/DDID/NCIRD/ID)" w:date="2019-09-16T16:20:00Z">
        <w:r w:rsidR="00BA4AC5">
          <w:rPr>
            <w:rFonts w:asciiTheme="minorHAnsi" w:hAnsiTheme="minorHAnsi" w:cs="Courier New"/>
          </w:rPr>
          <w:delText>0</w:delText>
        </w:r>
        <w:r w:rsidR="00085B8F">
          <w:rPr>
            <w:rFonts w:asciiTheme="minorHAnsi" w:hAnsiTheme="minorHAnsi" w:cs="Courier New"/>
          </w:rPr>
          <w:delText>5</w:delText>
        </w:r>
      </w:del>
      <w:ins w:id="136" w:author="Walker, Joseph (CDC/DDID/NCIRD/ID)" w:date="2019-09-16T16:20:00Z">
        <w:r>
          <w:rPr>
            <w:rFonts w:asciiTheme="minorHAnsi" w:hAnsiTheme="minorHAnsi" w:cs="Courier New"/>
          </w:rPr>
          <w:t>04</w:t>
        </w:r>
      </w:ins>
      <w:r w:rsidRPr="002D59F5">
        <w:rPr>
          <w:rFonts w:asciiTheme="minorHAnsi" w:hAnsiTheme="minorHAnsi" w:cs="Courier New"/>
        </w:rPr>
        <w:t>.</w:t>
      </w:r>
      <w:r>
        <w:rPr>
          <w:rFonts w:asciiTheme="minorHAnsi" w:hAnsiTheme="minorHAnsi" w:cs="Courier New"/>
        </w:rPr>
        <w:t>csv</w:t>
      </w:r>
      <w:r w:rsidRPr="002D59F5">
        <w:rPr>
          <w:rFonts w:asciiTheme="minorHAnsi" w:hAnsiTheme="minorHAnsi" w:cs="Courier New"/>
        </w:rPr>
        <w:t>” where EW</w:t>
      </w:r>
      <w:r>
        <w:rPr>
          <w:rFonts w:asciiTheme="minorHAnsi" w:hAnsiTheme="minorHAnsi" w:cs="Courier New"/>
        </w:rPr>
        <w:t>43</w:t>
      </w:r>
      <w:r w:rsidRPr="002D59F5">
        <w:rPr>
          <w:rFonts w:asciiTheme="minorHAnsi" w:hAnsiTheme="minorHAnsi" w:cs="Courier New"/>
        </w:rPr>
        <w:t xml:space="preserve"> </w:t>
      </w:r>
      <w:r>
        <w:rPr>
          <w:rFonts w:asciiTheme="minorHAnsi" w:hAnsiTheme="minorHAnsi" w:cs="Courier New"/>
        </w:rPr>
        <w:t>is</w:t>
      </w:r>
      <w:r w:rsidRPr="002D59F5">
        <w:rPr>
          <w:rFonts w:asciiTheme="minorHAnsi" w:hAnsiTheme="minorHAnsi" w:cs="Courier New"/>
        </w:rPr>
        <w:t xml:space="preserve"> the latest week of ILINet data used in the forecast, JDU </w:t>
      </w:r>
      <w:r>
        <w:rPr>
          <w:rFonts w:asciiTheme="minorHAnsi" w:hAnsiTheme="minorHAnsi" w:cs="Courier New"/>
        </w:rPr>
        <w:t>is</w:t>
      </w:r>
      <w:r w:rsidRPr="002D59F5">
        <w:rPr>
          <w:rFonts w:asciiTheme="minorHAnsi" w:hAnsiTheme="minorHAnsi" w:cs="Courier New"/>
        </w:rPr>
        <w:t xml:space="preserve"> the </w:t>
      </w:r>
      <w:r>
        <w:rPr>
          <w:rFonts w:asciiTheme="minorHAnsi" w:hAnsiTheme="minorHAnsi" w:cs="Courier New"/>
        </w:rPr>
        <w:t>name of the</w:t>
      </w:r>
      <w:r w:rsidRPr="002D59F5">
        <w:rPr>
          <w:rFonts w:asciiTheme="minorHAnsi" w:hAnsiTheme="minorHAnsi" w:cs="Courier New"/>
        </w:rPr>
        <w:t xml:space="preserve"> team </w:t>
      </w:r>
      <w:r>
        <w:rPr>
          <w:rFonts w:asciiTheme="minorHAnsi" w:hAnsiTheme="minorHAnsi" w:cs="Courier New"/>
        </w:rPr>
        <w:lastRenderedPageBreak/>
        <w:t xml:space="preserve">making the submission </w:t>
      </w:r>
      <w:r w:rsidRPr="002D59F5">
        <w:rPr>
          <w:rFonts w:asciiTheme="minorHAnsi" w:hAnsiTheme="minorHAnsi" w:cs="Courier New"/>
        </w:rPr>
        <w:t>(e.g.</w:t>
      </w:r>
      <w:r>
        <w:rPr>
          <w:rFonts w:asciiTheme="minorHAnsi" w:hAnsiTheme="minorHAnsi" w:cs="Courier New"/>
        </w:rPr>
        <w:t>,</w:t>
      </w:r>
      <w:r w:rsidRPr="002D59F5">
        <w:rPr>
          <w:rFonts w:asciiTheme="minorHAnsi" w:hAnsiTheme="minorHAnsi" w:cs="Courier New"/>
        </w:rPr>
        <w:t xml:space="preserve"> John Doe University), and </w:t>
      </w:r>
      <w:del w:id="137" w:author="Walker, Joseph (CDC/DDID/NCIRD/ID)" w:date="2019-09-16T16:20:00Z">
        <w:r w:rsidR="00BA4AC5">
          <w:rPr>
            <w:rFonts w:asciiTheme="minorHAnsi" w:hAnsiTheme="minorHAnsi" w:cs="Courier New"/>
          </w:rPr>
          <w:delText>201</w:delText>
        </w:r>
        <w:r w:rsidR="00085B8F">
          <w:rPr>
            <w:rFonts w:asciiTheme="minorHAnsi" w:hAnsiTheme="minorHAnsi" w:cs="Courier New"/>
          </w:rPr>
          <w:delText>8</w:delText>
        </w:r>
      </w:del>
      <w:ins w:id="138" w:author="Walker, Joseph (CDC/DDID/NCIRD/ID)" w:date="2019-09-16T16:20:00Z">
        <w:r>
          <w:rPr>
            <w:rFonts w:asciiTheme="minorHAnsi" w:hAnsiTheme="minorHAnsi" w:cs="Courier New"/>
          </w:rPr>
          <w:t>2019</w:t>
        </w:r>
      </w:ins>
      <w:r>
        <w:rPr>
          <w:rFonts w:asciiTheme="minorHAnsi" w:hAnsiTheme="minorHAnsi" w:cs="Courier New"/>
        </w:rPr>
        <w:t>-11-</w:t>
      </w:r>
      <w:del w:id="139" w:author="Walker, Joseph (CDC/DDID/NCIRD/ID)" w:date="2019-09-16T16:20:00Z">
        <w:r w:rsidR="00BA4AC5">
          <w:rPr>
            <w:rFonts w:asciiTheme="minorHAnsi" w:hAnsiTheme="minorHAnsi" w:cs="Courier New"/>
          </w:rPr>
          <w:delText>0</w:delText>
        </w:r>
        <w:r w:rsidR="00085B8F">
          <w:rPr>
            <w:rFonts w:asciiTheme="minorHAnsi" w:hAnsiTheme="minorHAnsi" w:cs="Courier New"/>
          </w:rPr>
          <w:delText>5</w:delText>
        </w:r>
      </w:del>
      <w:ins w:id="140" w:author="Walker, Joseph (CDC/DDID/NCIRD/ID)" w:date="2019-09-16T16:20:00Z">
        <w:r>
          <w:rPr>
            <w:rFonts w:asciiTheme="minorHAnsi" w:hAnsiTheme="minorHAnsi" w:cs="Courier New"/>
          </w:rPr>
          <w:t>04</w:t>
        </w:r>
      </w:ins>
      <w:r>
        <w:rPr>
          <w:rFonts w:asciiTheme="minorHAnsi" w:hAnsiTheme="minorHAnsi" w:cs="Courier New"/>
        </w:rPr>
        <w:t xml:space="preserve"> is</w:t>
      </w:r>
      <w:r w:rsidRPr="002D59F5">
        <w:rPr>
          <w:rFonts w:asciiTheme="minorHAnsi" w:hAnsiTheme="minorHAnsi" w:cs="Courier New"/>
        </w:rPr>
        <w:t xml:space="preserve"> the date of submission. </w:t>
      </w:r>
    </w:p>
    <w:p w14:paraId="6495B436" w14:textId="77777777" w:rsidR="000E30D3" w:rsidRDefault="000E30D3" w:rsidP="006E5CA9">
      <w:pPr>
        <w:keepNext/>
        <w:spacing w:line="480" w:lineRule="auto"/>
        <w:ind w:firstLine="720"/>
        <w:rPr>
          <w:del w:id="141" w:author="Walker, Joseph (CDC/DDID/NCIRD/ID)" w:date="2019-09-16T16:20:00Z"/>
          <w:rFonts w:asciiTheme="minorHAnsi" w:hAnsiTheme="minorHAnsi" w:cs="Courier New"/>
        </w:rPr>
      </w:pPr>
      <w:del w:id="142" w:author="Walker, Joseph (CDC/DDID/NCIRD/ID)" w:date="2019-09-16T16:20:00Z">
        <w:r>
          <w:rPr>
            <w:rFonts w:asciiTheme="minorHAnsi" w:hAnsiTheme="minorHAnsi" w:cs="Courier New"/>
          </w:rPr>
          <w:delText xml:space="preserve">At some point during the season, teams may be able to submit their forecasts </w:delText>
        </w:r>
        <w:r w:rsidR="00BA4AC5">
          <w:rPr>
            <w:rFonts w:asciiTheme="minorHAnsi" w:hAnsiTheme="minorHAnsi" w:cs="Courier New"/>
          </w:rPr>
          <w:delText xml:space="preserve">using an </w:delText>
        </w:r>
        <w:r w:rsidR="008B6DAA">
          <w:rPr>
            <w:rFonts w:asciiTheme="minorHAnsi" w:hAnsiTheme="minorHAnsi" w:cs="Courier New"/>
          </w:rPr>
          <w:delText>application programming interface (</w:delText>
        </w:r>
        <w:r w:rsidR="00BA4AC5">
          <w:rPr>
            <w:rFonts w:asciiTheme="minorHAnsi" w:hAnsiTheme="minorHAnsi" w:cs="Courier New"/>
          </w:rPr>
          <w:delText>API</w:delText>
        </w:r>
        <w:r w:rsidR="008B6DAA">
          <w:rPr>
            <w:rFonts w:asciiTheme="minorHAnsi" w:hAnsiTheme="minorHAnsi" w:cs="Courier New"/>
          </w:rPr>
          <w:delText>)</w:delText>
        </w:r>
        <w:r>
          <w:rPr>
            <w:rFonts w:asciiTheme="minorHAnsi" w:hAnsiTheme="minorHAnsi" w:cs="Courier New"/>
          </w:rPr>
          <w:delText xml:space="preserve">. </w:delText>
        </w:r>
        <w:r w:rsidR="008B6DAA">
          <w:rPr>
            <w:rFonts w:asciiTheme="minorHAnsi" w:hAnsiTheme="minorHAnsi" w:cs="Courier New"/>
          </w:rPr>
          <w:delText xml:space="preserve">Additional </w:delText>
        </w:r>
        <w:r>
          <w:rPr>
            <w:rFonts w:asciiTheme="minorHAnsi" w:hAnsiTheme="minorHAnsi" w:cs="Courier New"/>
          </w:rPr>
          <w:delText>guidance will be provided at that time.</w:delText>
        </w:r>
      </w:del>
    </w:p>
    <w:p w14:paraId="3594A331" w14:textId="77777777" w:rsidR="00295874" w:rsidRDefault="00295874" w:rsidP="00295874">
      <w:pPr>
        <w:keepNext/>
        <w:spacing w:line="480" w:lineRule="auto"/>
        <w:ind w:firstLine="720"/>
        <w:rPr>
          <w:rFonts w:asciiTheme="minorHAnsi" w:hAnsiTheme="minorHAnsi" w:cs="Courier New"/>
          <w:b/>
        </w:rPr>
      </w:pPr>
      <w:r>
        <w:rPr>
          <w:rFonts w:asciiTheme="minorHAnsi" w:hAnsiTheme="minorHAnsi" w:cs="Courier New"/>
        </w:rPr>
        <w:t xml:space="preserve">  </w:t>
      </w:r>
    </w:p>
    <w:p w14:paraId="2245523D" w14:textId="77777777" w:rsidR="00295874" w:rsidRDefault="00295874" w:rsidP="00295874">
      <w:pPr>
        <w:keepNext/>
        <w:spacing w:line="480" w:lineRule="auto"/>
        <w:rPr>
          <w:rFonts w:asciiTheme="minorHAnsi" w:hAnsiTheme="minorHAnsi" w:cs="Courier New"/>
        </w:rPr>
      </w:pPr>
      <w:r>
        <w:rPr>
          <w:rFonts w:asciiTheme="minorHAnsi" w:hAnsiTheme="minorHAnsi" w:cs="Courier New"/>
          <w:b/>
        </w:rPr>
        <w:t xml:space="preserve">Evaluation </w:t>
      </w:r>
      <w:r w:rsidRPr="002D59F5">
        <w:rPr>
          <w:rFonts w:asciiTheme="minorHAnsi" w:hAnsiTheme="minorHAnsi" w:cs="Courier New"/>
          <w:b/>
        </w:rPr>
        <w:t>Criteria:</w:t>
      </w:r>
      <w:r w:rsidRPr="002D59F5">
        <w:rPr>
          <w:rFonts w:asciiTheme="minorHAnsi" w:hAnsiTheme="minorHAnsi" w:cs="Courier New"/>
        </w:rPr>
        <w:t xml:space="preserve">  </w:t>
      </w:r>
    </w:p>
    <w:p w14:paraId="5870B3EB" w14:textId="77777777" w:rsidR="00295874" w:rsidRPr="004364E5" w:rsidRDefault="00295874" w:rsidP="00295874">
      <w:pPr>
        <w:keepNext/>
        <w:spacing w:line="480" w:lineRule="auto"/>
        <w:rPr>
          <w:rFonts w:asciiTheme="minorHAnsi" w:hAnsiTheme="minorHAnsi" w:cs="Courier New"/>
          <w:i/>
        </w:rPr>
      </w:pPr>
      <w:r>
        <w:rPr>
          <w:rFonts w:asciiTheme="minorHAnsi" w:hAnsiTheme="minorHAnsi" w:cs="Courier New"/>
          <w:i/>
        </w:rPr>
        <w:t>Log Score</w:t>
      </w:r>
    </w:p>
    <w:p w14:paraId="76B31C54" w14:textId="598CBCCE" w:rsidR="00295874" w:rsidRPr="00395C3F" w:rsidRDefault="00395C3F" w:rsidP="00395C3F">
      <w:pPr>
        <w:spacing w:line="480" w:lineRule="auto"/>
        <w:ind w:firstLine="720"/>
        <w:rPr>
          <w:rFonts w:asciiTheme="minorHAnsi" w:hAnsiTheme="minorHAnsi"/>
          <w:sz w:val="22"/>
          <w:rPrChange w:id="143" w:author="Walker, Joseph (CDC/DDID/NCIRD/ID)" w:date="2019-09-16T16:20:00Z">
            <w:rPr>
              <w:rFonts w:asciiTheme="minorHAnsi" w:hAnsiTheme="minorHAnsi"/>
              <w:sz w:val="24"/>
            </w:rPr>
          </w:rPrChange>
        </w:rPr>
        <w:pPrChange w:id="144" w:author="Walker, Joseph (CDC/DDID/NCIRD/ID)" w:date="2019-09-16T16:20:00Z">
          <w:pPr>
            <w:pStyle w:val="NormalWeb"/>
            <w:shd w:val="clear" w:color="auto" w:fill="FFFFFF"/>
            <w:spacing w:before="0" w:beforeAutospacing="0" w:after="0" w:line="480" w:lineRule="auto"/>
            <w:ind w:left="0" w:firstLine="720"/>
          </w:pPr>
        </w:pPrChange>
      </w:pPr>
      <w:ins w:id="145" w:author="Walker, Joseph (CDC/DDID/NCIRD/ID)" w:date="2019-09-16T16:20:00Z">
        <w:r w:rsidRPr="00395C3F">
          <w:rPr>
            <w:rFonts w:asciiTheme="minorHAnsi" w:hAnsiTheme="minorHAnsi" w:cstheme="minorHAnsi"/>
          </w:rPr>
          <w:t xml:space="preserve">Once initially published, </w:t>
        </w:r>
        <w:proofErr w:type="spellStart"/>
        <w:r w:rsidRPr="00395C3F">
          <w:rPr>
            <w:rFonts w:asciiTheme="minorHAnsi" w:hAnsiTheme="minorHAnsi" w:cstheme="minorHAnsi"/>
          </w:rPr>
          <w:t>ILINet</w:t>
        </w:r>
        <w:proofErr w:type="spellEnd"/>
        <w:r w:rsidRPr="00395C3F">
          <w:rPr>
            <w:rFonts w:asciiTheme="minorHAnsi" w:hAnsiTheme="minorHAnsi" w:cstheme="minorHAnsi"/>
          </w:rPr>
          <w:t xml:space="preserve"> values may change as additional reports are received or revised. </w:t>
        </w:r>
        <w:r w:rsidRPr="00395C3F">
          <w:rPr>
            <w:rStyle w:val="Hyperlink"/>
            <w:rFonts w:asciiTheme="minorHAnsi" w:hAnsiTheme="minorHAnsi" w:cstheme="minorHAnsi"/>
            <w:color w:val="auto"/>
            <w:u w:val="none"/>
          </w:rPr>
          <w:t xml:space="preserve">The </w:t>
        </w:r>
        <w:proofErr w:type="spellStart"/>
        <w:r w:rsidRPr="00395C3F">
          <w:rPr>
            <w:rStyle w:val="Hyperlink"/>
            <w:rFonts w:asciiTheme="minorHAnsi" w:hAnsiTheme="minorHAnsi" w:cstheme="minorHAnsi"/>
            <w:color w:val="auto"/>
            <w:u w:val="none"/>
          </w:rPr>
          <w:t>Epidata</w:t>
        </w:r>
        <w:proofErr w:type="spellEnd"/>
        <w:r w:rsidRPr="00395C3F">
          <w:rPr>
            <w:rStyle w:val="Hyperlink"/>
            <w:rFonts w:asciiTheme="minorHAnsi" w:hAnsiTheme="minorHAnsi" w:cstheme="minorHAnsi"/>
            <w:color w:val="auto"/>
            <w:u w:val="none"/>
          </w:rPr>
          <w:t xml:space="preserve"> API includes weekly surveillance data as they were first published and in their most up-to-date version following backfilling</w:t>
        </w:r>
        <w:r>
          <w:rPr>
            <w:rStyle w:val="Hyperlink"/>
            <w:rFonts w:asciiTheme="minorHAnsi" w:hAnsiTheme="minorHAnsi" w:cstheme="minorHAnsi"/>
            <w:color w:val="auto"/>
            <w:u w:val="none"/>
          </w:rPr>
          <w:t xml:space="preserve"> (see “Data Sources” section below)</w:t>
        </w:r>
        <w:r w:rsidRPr="00395C3F">
          <w:rPr>
            <w:rStyle w:val="Hyperlink"/>
            <w:rFonts w:asciiTheme="minorHAnsi" w:hAnsiTheme="minorHAnsi" w:cstheme="minorHAnsi"/>
            <w:color w:val="auto"/>
            <w:u w:val="none"/>
          </w:rPr>
          <w:t>.</w:t>
        </w:r>
        <w:r>
          <w:rPr>
            <w:rStyle w:val="Hyperlink"/>
            <w:rFonts w:asciiTheme="minorHAnsi" w:hAnsiTheme="minorHAnsi" w:cstheme="minorHAnsi"/>
            <w:color w:val="auto"/>
            <w:u w:val="none"/>
          </w:rPr>
          <w:t xml:space="preserve"> </w:t>
        </w:r>
      </w:ins>
      <w:r w:rsidR="00295874" w:rsidRPr="009970CD">
        <w:rPr>
          <w:rFonts w:asciiTheme="minorHAnsi" w:hAnsiTheme="minorHAnsi"/>
        </w:rPr>
        <w:t xml:space="preserve">All </w:t>
      </w:r>
      <w:r w:rsidR="00295874" w:rsidRPr="00395C3F">
        <w:rPr>
          <w:rFonts w:asciiTheme="minorHAnsi" w:hAnsiTheme="minorHAnsi"/>
          <w:rPrChange w:id="146" w:author="Walker, Joseph (CDC/DDID/NCIRD/ID)" w:date="2019-09-16T16:20:00Z">
            <w:rPr>
              <w:rFonts w:asciiTheme="minorHAnsi" w:hAnsiTheme="minorHAnsi"/>
              <w:sz w:val="24"/>
            </w:rPr>
          </w:rPrChange>
        </w:rPr>
        <w:t xml:space="preserve">forecasts will be evaluated using the weighted observations pulled from the ILINet system for MMWR week 28 of </w:t>
      </w:r>
      <w:del w:id="147" w:author="Walker, Joseph (CDC/DDID/NCIRD/ID)" w:date="2019-09-16T16:20:00Z">
        <w:r w:rsidR="00BA4AC5">
          <w:rPr>
            <w:rFonts w:asciiTheme="minorHAnsi" w:hAnsiTheme="minorHAnsi" w:cs="Courier New"/>
          </w:rPr>
          <w:delText>201</w:delText>
        </w:r>
        <w:r w:rsidR="008B6DAA">
          <w:rPr>
            <w:rFonts w:asciiTheme="minorHAnsi" w:hAnsiTheme="minorHAnsi" w:cs="Courier New"/>
          </w:rPr>
          <w:delText>9</w:delText>
        </w:r>
      </w:del>
      <w:ins w:id="148" w:author="Walker, Joseph (CDC/DDID/NCIRD/ID)" w:date="2019-09-16T16:20:00Z">
        <w:r w:rsidR="00295874" w:rsidRPr="00395C3F">
          <w:rPr>
            <w:rFonts w:asciiTheme="minorHAnsi" w:hAnsiTheme="minorHAnsi" w:cstheme="minorHAnsi"/>
          </w:rPr>
          <w:t>2020</w:t>
        </w:r>
      </w:ins>
      <w:r w:rsidR="00295874" w:rsidRPr="009970CD">
        <w:rPr>
          <w:rFonts w:asciiTheme="minorHAnsi" w:hAnsiTheme="minorHAnsi"/>
        </w:rPr>
        <w:t xml:space="preserve">, and </w:t>
      </w:r>
      <w:r w:rsidR="00295874" w:rsidRPr="00395C3F">
        <w:rPr>
          <w:rFonts w:asciiTheme="minorHAnsi" w:hAnsiTheme="minorHAnsi"/>
          <w:rPrChange w:id="149" w:author="Walker, Joseph (CDC/DDID/NCIRD/ID)" w:date="2019-09-16T16:20:00Z">
            <w:rPr>
              <w:rFonts w:asciiTheme="minorHAnsi" w:hAnsiTheme="minorHAnsi"/>
              <w:sz w:val="24"/>
            </w:rPr>
          </w:rPrChange>
        </w:rPr>
        <w:t xml:space="preserve">the logarithmic scoring rule will be used to measure the accuracy of the probability distribution of a forecast. If </w:t>
      </w:r>
      <m:oMath>
        <m:r>
          <m:rPr>
            <m:sty m:val="bi"/>
          </m:rPr>
          <w:rPr>
            <w:rFonts w:ascii="Cambria Math" w:hAnsi="Cambria Math"/>
            <w:rPrChange w:id="150" w:author="Walker, Joseph (CDC/DDID/NCIRD/ID)" w:date="2019-09-16T16:20:00Z">
              <w:rPr>
                <w:rFonts w:ascii="Cambria Math" w:hAnsi="Cambria Math"/>
                <w:sz w:val="24"/>
              </w:rPr>
            </w:rPrChange>
          </w:rPr>
          <m:t xml:space="preserve">p </m:t>
        </m:r>
      </m:oMath>
      <w:r w:rsidR="00295874" w:rsidRPr="00395C3F">
        <w:rPr>
          <w:rFonts w:asciiTheme="minorHAnsi" w:hAnsiTheme="minorHAnsi"/>
          <w:rPrChange w:id="151" w:author="Walker, Joseph (CDC/DDID/NCIRD/ID)" w:date="2019-09-16T16:20:00Z">
            <w:rPr>
              <w:rFonts w:asciiTheme="minorHAnsi" w:hAnsiTheme="minorHAnsi"/>
              <w:sz w:val="24"/>
            </w:rPr>
          </w:rPrChange>
        </w:rPr>
        <w:t xml:space="preserve">is the set of probabilities for a given forecast, and </w:t>
      </w:r>
      <m:oMath>
        <m:sSub>
          <m:sSubPr>
            <m:ctrlPr>
              <w:rPr>
                <w:rFonts w:ascii="Cambria Math" w:hAnsi="Cambria Math"/>
                <w:i/>
                <w:rPrChange w:id="152" w:author="Walker, Joseph (CDC/DDID/NCIRD/ID)" w:date="2019-09-16T16:20:00Z">
                  <w:rPr>
                    <w:rFonts w:ascii="Cambria Math" w:hAnsi="Cambria Math"/>
                    <w:i/>
                    <w:sz w:val="24"/>
                  </w:rPr>
                </w:rPrChange>
              </w:rPr>
            </m:ctrlPr>
          </m:sSubPr>
          <m:e>
            <m:r>
              <w:rPr>
                <w:rFonts w:ascii="Cambria Math" w:hAnsi="Cambria Math"/>
                <w:rPrChange w:id="153" w:author="Walker, Joseph (CDC/DDID/NCIRD/ID)" w:date="2019-09-16T16:20:00Z">
                  <w:rPr>
                    <w:rFonts w:ascii="Cambria Math" w:hAnsi="Cambria Math"/>
                    <w:sz w:val="24"/>
                  </w:rPr>
                </w:rPrChange>
              </w:rPr>
              <m:t>p</m:t>
            </m:r>
          </m:e>
          <m:sub>
            <m:r>
              <w:rPr>
                <w:rFonts w:ascii="Cambria Math" w:hAnsi="Cambria Math"/>
                <w:rPrChange w:id="154" w:author="Walker, Joseph (CDC/DDID/NCIRD/ID)" w:date="2019-09-16T16:20:00Z">
                  <w:rPr>
                    <w:rFonts w:ascii="Cambria Math" w:hAnsi="Cambria Math"/>
                    <w:sz w:val="24"/>
                  </w:rPr>
                </w:rPrChange>
              </w:rPr>
              <m:t>i</m:t>
            </m:r>
          </m:sub>
        </m:sSub>
      </m:oMath>
      <w:r w:rsidR="00295874" w:rsidRPr="002D59F5">
        <w:rPr>
          <w:rFonts w:asciiTheme="minorHAnsi" w:hAnsiTheme="minorHAnsi"/>
          <w:rPrChange w:id="155" w:author="Walker, Joseph (CDC/DDID/NCIRD/ID)" w:date="2019-09-16T16:20:00Z">
            <w:rPr>
              <w:rFonts w:asciiTheme="minorHAnsi" w:hAnsiTheme="minorHAnsi"/>
              <w:sz w:val="24"/>
            </w:rPr>
          </w:rPrChange>
        </w:rPr>
        <w:t xml:space="preserve">  is the probability assigned to </w:t>
      </w:r>
      <w:r w:rsidR="00295874">
        <w:rPr>
          <w:rFonts w:asciiTheme="minorHAnsi" w:hAnsiTheme="minorHAnsi"/>
          <w:rPrChange w:id="156" w:author="Walker, Joseph (CDC/DDID/NCIRD/ID)" w:date="2019-09-16T16:20:00Z">
            <w:rPr>
              <w:rFonts w:asciiTheme="minorHAnsi" w:hAnsiTheme="minorHAnsi"/>
              <w:sz w:val="24"/>
            </w:rPr>
          </w:rPrChange>
        </w:rPr>
        <w:t>the observed outcome</w:t>
      </w:r>
      <w:r w:rsidR="00295874" w:rsidRPr="002D59F5">
        <w:rPr>
          <w:rFonts w:asciiTheme="minorHAnsi" w:hAnsiTheme="minorHAnsi"/>
          <w:rPrChange w:id="157" w:author="Walker, Joseph (CDC/DDID/NCIRD/ID)" w:date="2019-09-16T16:20:00Z">
            <w:rPr>
              <w:rFonts w:asciiTheme="minorHAnsi" w:hAnsiTheme="minorHAnsi"/>
              <w:sz w:val="24"/>
            </w:rPr>
          </w:rPrChange>
        </w:rPr>
        <w:t> </w:t>
      </w:r>
      <m:oMath>
        <m:r>
          <w:rPr>
            <w:rFonts w:ascii="Cambria Math" w:hAnsi="Cambria Math"/>
            <w:rPrChange w:id="158" w:author="Walker, Joseph (CDC/DDID/NCIRD/ID)" w:date="2019-09-16T16:20:00Z">
              <w:rPr>
                <w:rFonts w:ascii="Cambria Math" w:hAnsi="Cambria Math"/>
                <w:sz w:val="24"/>
              </w:rPr>
            </w:rPrChange>
          </w:rPr>
          <m:t>i</m:t>
        </m:r>
      </m:oMath>
      <w:r w:rsidR="00295874" w:rsidRPr="002D59F5">
        <w:rPr>
          <w:rFonts w:asciiTheme="minorHAnsi" w:hAnsiTheme="minorHAnsi"/>
          <w:rPrChange w:id="159" w:author="Walker, Joseph (CDC/DDID/NCIRD/ID)" w:date="2019-09-16T16:20:00Z">
            <w:rPr>
              <w:rFonts w:asciiTheme="minorHAnsi" w:hAnsiTheme="minorHAnsi"/>
              <w:sz w:val="24"/>
            </w:rPr>
          </w:rPrChange>
        </w:rPr>
        <w:t>, the logarithmic score is: </w:t>
      </w:r>
      <w:r w:rsidR="00295874" w:rsidRPr="002D59F5">
        <w:rPr>
          <w:rFonts w:asciiTheme="minorHAnsi" w:hAnsiTheme="minorHAnsi"/>
          <w:rPrChange w:id="160" w:author="Walker, Joseph (CDC/DDID/NCIRD/ID)" w:date="2019-09-16T16:20:00Z">
            <w:rPr>
              <w:rFonts w:asciiTheme="minorHAnsi" w:hAnsiTheme="minorHAnsi"/>
              <w:sz w:val="24"/>
            </w:rPr>
          </w:rPrChange>
        </w:rPr>
        <w:br/>
      </w:r>
      <m:oMathPara>
        <m:oMath>
          <m:r>
            <w:rPr>
              <w:rFonts w:ascii="Cambria Math" w:hAnsi="Cambria Math"/>
              <w:rPrChange w:id="161" w:author="Walker, Joseph (CDC/DDID/NCIRD/ID)" w:date="2019-09-16T16:20:00Z">
                <w:rPr>
                  <w:rFonts w:ascii="Cambria Math" w:hAnsi="Cambria Math"/>
                  <w:sz w:val="24"/>
                </w:rPr>
              </w:rPrChange>
            </w:rPr>
            <m:t>S</m:t>
          </m:r>
          <m:d>
            <m:dPr>
              <m:ctrlPr>
                <w:rPr>
                  <w:rFonts w:ascii="Cambria Math" w:hAnsi="Cambria Math"/>
                  <w:i/>
                  <w:rPrChange w:id="162" w:author="Walker, Joseph (CDC/DDID/NCIRD/ID)" w:date="2019-09-16T16:20:00Z">
                    <w:rPr>
                      <w:rFonts w:ascii="Cambria Math" w:hAnsi="Cambria Math"/>
                      <w:i/>
                      <w:sz w:val="24"/>
                    </w:rPr>
                  </w:rPrChange>
                </w:rPr>
              </m:ctrlPr>
            </m:dPr>
            <m:e>
              <m:r>
                <m:rPr>
                  <m:sty m:val="bi"/>
                </m:rPr>
                <w:rPr>
                  <w:rFonts w:ascii="Cambria Math" w:hAnsi="Cambria Math"/>
                  <w:rPrChange w:id="163" w:author="Walker, Joseph (CDC/DDID/NCIRD/ID)" w:date="2019-09-16T16:20:00Z">
                    <w:rPr>
                      <w:rFonts w:ascii="Cambria Math" w:hAnsi="Cambria Math"/>
                      <w:sz w:val="24"/>
                    </w:rPr>
                  </w:rPrChange>
                </w:rPr>
                <m:t>p</m:t>
              </m:r>
              <m:r>
                <w:rPr>
                  <w:rFonts w:ascii="Cambria Math" w:hAnsi="Cambria Math"/>
                  <w:rPrChange w:id="164" w:author="Walker, Joseph (CDC/DDID/NCIRD/ID)" w:date="2019-09-16T16:20:00Z">
                    <w:rPr>
                      <w:rFonts w:ascii="Cambria Math" w:hAnsi="Cambria Math"/>
                      <w:sz w:val="24"/>
                    </w:rPr>
                  </w:rPrChange>
                </w:rPr>
                <m:t>,i</m:t>
              </m:r>
            </m:e>
          </m:d>
          <m:r>
            <w:rPr>
              <w:rFonts w:ascii="Cambria Math" w:hAnsi="Cambria Math"/>
              <w:rPrChange w:id="165" w:author="Walker, Joseph (CDC/DDID/NCIRD/ID)" w:date="2019-09-16T16:20:00Z">
                <w:rPr>
                  <w:rFonts w:ascii="Cambria Math" w:hAnsi="Cambria Math"/>
                  <w:sz w:val="24"/>
                </w:rPr>
              </w:rPrChange>
            </w:rPr>
            <m:t>=</m:t>
          </m:r>
          <m:r>
            <m:rPr>
              <m:sty m:val="p"/>
            </m:rPr>
            <w:rPr>
              <w:rFonts w:ascii="Cambria Math" w:hAnsi="Cambria Math"/>
              <w:rPrChange w:id="166" w:author="Walker, Joseph (CDC/DDID/NCIRD/ID)" w:date="2019-09-16T16:20:00Z">
                <w:rPr>
                  <w:rFonts w:ascii="Cambria Math" w:hAnsi="Cambria Math"/>
                  <w:sz w:val="24"/>
                </w:rPr>
              </w:rPrChange>
            </w:rPr>
            <m:t>ln⁡</m:t>
          </m:r>
          <m:r>
            <w:rPr>
              <w:rFonts w:ascii="Cambria Math" w:hAnsi="Cambria Math"/>
              <w:rPrChange w:id="167" w:author="Walker, Joseph (CDC/DDID/NCIRD/ID)" w:date="2019-09-16T16:20:00Z">
                <w:rPr>
                  <w:rFonts w:ascii="Cambria Math" w:hAnsi="Cambria Math"/>
                  <w:sz w:val="24"/>
                </w:rPr>
              </w:rPrChange>
            </w:rPr>
            <m:t>(</m:t>
          </m:r>
          <m:sSub>
            <m:sSubPr>
              <m:ctrlPr>
                <w:rPr>
                  <w:rFonts w:ascii="Cambria Math" w:hAnsi="Cambria Math"/>
                  <w:i/>
                  <w:rPrChange w:id="168" w:author="Walker, Joseph (CDC/DDID/NCIRD/ID)" w:date="2019-09-16T16:20:00Z">
                    <w:rPr>
                      <w:rFonts w:ascii="Cambria Math" w:hAnsi="Cambria Math"/>
                      <w:i/>
                      <w:sz w:val="24"/>
                    </w:rPr>
                  </w:rPrChange>
                </w:rPr>
              </m:ctrlPr>
            </m:sSubPr>
            <m:e>
              <m:r>
                <w:rPr>
                  <w:rFonts w:ascii="Cambria Math" w:hAnsi="Cambria Math"/>
                  <w:rPrChange w:id="169" w:author="Walker, Joseph (CDC/DDID/NCIRD/ID)" w:date="2019-09-16T16:20:00Z">
                    <w:rPr>
                      <w:rFonts w:ascii="Cambria Math" w:hAnsi="Cambria Math"/>
                      <w:sz w:val="24"/>
                    </w:rPr>
                  </w:rPrChange>
                </w:rPr>
                <m:t>p</m:t>
              </m:r>
            </m:e>
            <m:sub>
              <m:r>
                <w:rPr>
                  <w:rFonts w:ascii="Cambria Math" w:hAnsi="Cambria Math"/>
                  <w:rPrChange w:id="170" w:author="Walker, Joseph (CDC/DDID/NCIRD/ID)" w:date="2019-09-16T16:20:00Z">
                    <w:rPr>
                      <w:rFonts w:ascii="Cambria Math" w:hAnsi="Cambria Math"/>
                      <w:sz w:val="24"/>
                    </w:rPr>
                  </w:rPrChange>
                </w:rPr>
                <m:t>i</m:t>
              </m:r>
            </m:sub>
          </m:sSub>
          <m:r>
            <w:rPr>
              <w:rFonts w:ascii="Cambria Math" w:hAnsi="Cambria Math"/>
              <w:rPrChange w:id="171" w:author="Walker, Joseph (CDC/DDID/NCIRD/ID)" w:date="2019-09-16T16:20:00Z">
                <w:rPr>
                  <w:rFonts w:ascii="Cambria Math" w:hAnsi="Cambria Math"/>
                  <w:sz w:val="24"/>
                </w:rPr>
              </w:rPrChange>
            </w:rPr>
            <m:t>)</m:t>
          </m:r>
          <m:r>
            <m:rPr>
              <m:sty m:val="p"/>
            </m:rPr>
            <w:rPr>
              <w:rFonts w:ascii="Cambria Math" w:hAnsi="Cambria Math"/>
              <w:rPrChange w:id="172" w:author="Walker, Joseph (CDC/DDID/NCIRD/ID)" w:date="2019-09-16T16:20:00Z">
                <w:rPr>
                  <w:rFonts w:asciiTheme="minorHAnsi" w:hAnsiTheme="minorHAnsi"/>
                  <w:sz w:val="24"/>
                </w:rPr>
              </w:rPrChange>
            </w:rPr>
            <w:br/>
          </m:r>
        </m:oMath>
      </m:oMathPara>
      <w:r w:rsidR="00295874" w:rsidRPr="009970CD">
        <w:rPr>
          <w:rFonts w:asciiTheme="minorHAnsi" w:hAnsiTheme="minorHAnsi"/>
        </w:rPr>
        <w:t xml:space="preserve">For </w:t>
      </w:r>
      <w:del w:id="173" w:author="Walker, Joseph (CDC/DDID/NCIRD/ID)" w:date="2019-09-16T16:20:00Z">
        <w:r w:rsidR="00CB7140">
          <w:rPr>
            <w:rFonts w:asciiTheme="minorHAnsi" w:hAnsiTheme="minorHAnsi" w:cs="Helvetica"/>
          </w:rPr>
          <w:delText>onset and peak week, t</w:delText>
        </w:r>
        <w:r w:rsidR="00C25A00">
          <w:rPr>
            <w:rFonts w:asciiTheme="minorHAnsi" w:hAnsiTheme="minorHAnsi" w:cs="Helvetica"/>
          </w:rPr>
          <w:delText xml:space="preserve">he </w:delText>
        </w:r>
        <w:r w:rsidR="00C25A00" w:rsidRPr="00C25A00">
          <w:rPr>
            <w:rFonts w:asciiTheme="minorHAnsi" w:hAnsiTheme="minorHAnsi" w:cs="Helvetica"/>
          </w:rPr>
          <w:delText>probability assigned</w:delText>
        </w:r>
      </w:del>
      <w:ins w:id="174" w:author="Walker, Joseph (CDC/DDID/NCIRD/ID)" w:date="2019-09-16T16:20:00Z">
        <w:r w:rsidR="00295874">
          <w:rPr>
            <w:rFonts w:asciiTheme="minorHAnsi" w:hAnsiTheme="minorHAnsi" w:cs="Helvetica"/>
          </w:rPr>
          <w:t xml:space="preserve">each forecast of each target, </w:t>
        </w:r>
        <m:oMath>
          <m:sSub>
            <m:sSubPr>
              <m:ctrlPr>
                <w:rPr>
                  <w:rFonts w:ascii="Cambria Math" w:hAnsi="Cambria Math" w:cs="Helvetica"/>
                  <w:i/>
                </w:rPr>
              </m:ctrlPr>
            </m:sSubPr>
            <m:e>
              <m:r>
                <w:rPr>
                  <w:rFonts w:ascii="Cambria Math" w:hAnsi="Cambria Math" w:cs="Helvetica"/>
                </w:rPr>
                <m:t>p</m:t>
              </m:r>
            </m:e>
            <m:sub>
              <m:r>
                <w:rPr>
                  <w:rFonts w:ascii="Cambria Math" w:hAnsi="Cambria Math" w:cs="Helvetica"/>
                </w:rPr>
                <m:t>i</m:t>
              </m:r>
            </m:sub>
          </m:sSub>
        </m:oMath>
        <w:r w:rsidR="00295874">
          <w:rPr>
            <w:rFonts w:asciiTheme="minorHAnsi" w:hAnsiTheme="minorHAnsi" w:cs="Helvetica"/>
          </w:rPr>
          <w:t> will be set</w:t>
        </w:r>
      </w:ins>
      <w:r w:rsidR="00295874" w:rsidRPr="009970CD">
        <w:rPr>
          <w:rFonts w:asciiTheme="minorHAnsi" w:hAnsiTheme="minorHAnsi"/>
        </w:rPr>
        <w:t xml:space="preserve"> to the</w:t>
      </w:r>
      <w:r w:rsidR="00295874">
        <w:rPr>
          <w:rFonts w:asciiTheme="minorHAnsi" w:hAnsiTheme="minorHAnsi"/>
          <w:rPrChange w:id="175" w:author="Walker, Joseph (CDC/DDID/NCIRD/ID)" w:date="2019-09-16T16:20:00Z">
            <w:rPr>
              <w:rFonts w:asciiTheme="minorHAnsi" w:hAnsiTheme="minorHAnsi"/>
              <w:sz w:val="24"/>
            </w:rPr>
          </w:rPrChange>
        </w:rPr>
        <w:t xml:space="preserve"> </w:t>
      </w:r>
      <w:del w:id="176" w:author="Walker, Joseph (CDC/DDID/NCIRD/ID)" w:date="2019-09-16T16:20:00Z">
        <w:r w:rsidR="00C25A00">
          <w:rPr>
            <w:rFonts w:asciiTheme="minorHAnsi" w:hAnsiTheme="minorHAnsi" w:cs="Helvetica"/>
          </w:rPr>
          <w:delText xml:space="preserve">correct bin (based on the </w:delText>
        </w:r>
        <w:r w:rsidR="00A36AD8">
          <w:rPr>
            <w:rFonts w:asciiTheme="minorHAnsi" w:hAnsiTheme="minorHAnsi" w:cs="Helvetica"/>
          </w:rPr>
          <w:delText xml:space="preserve">weighted </w:delText>
        </w:r>
        <w:r w:rsidR="00C25A00">
          <w:rPr>
            <w:rFonts w:asciiTheme="minorHAnsi" w:hAnsiTheme="minorHAnsi" w:cs="Helvetica"/>
          </w:rPr>
          <w:delText xml:space="preserve">ILINet value) plus the </w:delText>
        </w:r>
      </w:del>
      <w:r w:rsidR="00295874" w:rsidRPr="009970CD">
        <w:rPr>
          <w:rFonts w:asciiTheme="minorHAnsi" w:hAnsiTheme="minorHAnsi"/>
        </w:rPr>
        <w:t>probability assigned to th</w:t>
      </w:r>
      <w:r w:rsidR="00295874">
        <w:rPr>
          <w:rFonts w:asciiTheme="minorHAnsi" w:hAnsiTheme="minorHAnsi"/>
          <w:rPrChange w:id="177" w:author="Walker, Joseph (CDC/DDID/NCIRD/ID)" w:date="2019-09-16T16:20:00Z">
            <w:rPr>
              <w:rFonts w:asciiTheme="minorHAnsi" w:hAnsiTheme="minorHAnsi"/>
              <w:sz w:val="24"/>
            </w:rPr>
          </w:rPrChange>
        </w:rPr>
        <w:t>e</w:t>
      </w:r>
      <w:r w:rsidR="00295874" w:rsidRPr="00C25A00">
        <w:rPr>
          <w:rFonts w:asciiTheme="minorHAnsi" w:hAnsiTheme="minorHAnsi"/>
          <w:rPrChange w:id="178" w:author="Walker, Joseph (CDC/DDID/NCIRD/ID)" w:date="2019-09-16T16:20:00Z">
            <w:rPr>
              <w:rFonts w:asciiTheme="minorHAnsi" w:hAnsiTheme="minorHAnsi"/>
              <w:sz w:val="24"/>
            </w:rPr>
          </w:rPrChange>
        </w:rPr>
        <w:t xml:space="preserve"> </w:t>
      </w:r>
      <w:del w:id="179" w:author="Walker, Joseph (CDC/DDID/NCIRD/ID)" w:date="2019-09-16T16:20:00Z">
        <w:r w:rsidR="003E681D">
          <w:rPr>
            <w:rFonts w:asciiTheme="minorHAnsi" w:hAnsiTheme="minorHAnsi" w:cs="Helvetica"/>
          </w:rPr>
          <w:delText xml:space="preserve">immediately </w:delText>
        </w:r>
        <w:r w:rsidR="00C25A00" w:rsidRPr="00C25A00">
          <w:rPr>
            <w:rFonts w:asciiTheme="minorHAnsi" w:hAnsiTheme="minorHAnsi" w:cs="Helvetica"/>
          </w:rPr>
          <w:delText xml:space="preserve">preceding and proceeding </w:delText>
        </w:r>
        <w:r w:rsidR="00C25A00">
          <w:rPr>
            <w:rFonts w:asciiTheme="minorHAnsi" w:hAnsiTheme="minorHAnsi" w:cs="Helvetica"/>
          </w:rPr>
          <w:delText>bins will be summed to determine the probability assigned to</w:delText>
        </w:r>
      </w:del>
      <w:ins w:id="180" w:author="Walker, Joseph (CDC/DDID/NCIRD/ID)" w:date="2019-09-16T16:20:00Z">
        <w:r w:rsidR="00295874">
          <w:rPr>
            <w:rFonts w:asciiTheme="minorHAnsi" w:hAnsiTheme="minorHAnsi" w:cs="Helvetica"/>
          </w:rPr>
          <w:t>single bin containing</w:t>
        </w:r>
      </w:ins>
      <w:r w:rsidR="00295874" w:rsidRPr="009970CD">
        <w:rPr>
          <w:rFonts w:asciiTheme="minorHAnsi" w:hAnsiTheme="minorHAnsi"/>
        </w:rPr>
        <w:t xml:space="preserve"> the observed outcome</w:t>
      </w:r>
      <w:del w:id="181" w:author="Walker, Joseph (CDC/DDID/NCIRD/ID)" w:date="2019-09-16T16:20:00Z">
        <w:r w:rsidR="00CB7140">
          <w:rPr>
            <w:rFonts w:asciiTheme="minorHAnsi" w:hAnsiTheme="minorHAnsi" w:cs="Helvetica"/>
          </w:rPr>
          <w:delText>.</w:delText>
        </w:r>
        <w:r w:rsidR="00361207">
          <w:rPr>
            <w:rFonts w:asciiTheme="minorHAnsi" w:hAnsiTheme="minorHAnsi" w:cs="Helvetica"/>
          </w:rPr>
          <w:delText xml:space="preserve"> </w:delText>
        </w:r>
        <w:r w:rsidR="003E681D">
          <w:rPr>
            <w:rFonts w:asciiTheme="minorHAnsi" w:hAnsiTheme="minorHAnsi" w:cs="Helvetica"/>
          </w:rPr>
          <w:delText xml:space="preserve">For example, </w:delText>
        </w:r>
        <w:r w:rsidR="007D68DC">
          <w:rPr>
            <w:rFonts w:asciiTheme="minorHAnsi" w:hAnsiTheme="minorHAnsi" w:cs="Helvetica"/>
          </w:rPr>
          <w:delText>if onset occurs during</w:delText>
        </w:r>
        <w:r w:rsidR="003E681D">
          <w:rPr>
            <w:rFonts w:asciiTheme="minorHAnsi" w:hAnsiTheme="minorHAnsi" w:cs="Helvetica"/>
          </w:rPr>
          <w:delText xml:space="preserve"> week </w:delText>
        </w:r>
        <w:r w:rsidR="008637DF" w:rsidRPr="008637DF">
          <w:rPr>
            <w:rFonts w:asciiTheme="minorHAnsi" w:hAnsiTheme="minorHAnsi" w:cs="Helvetica"/>
          </w:rPr>
          <w:delText>47</w:delText>
        </w:r>
        <w:r w:rsidR="003E681D">
          <w:rPr>
            <w:rFonts w:asciiTheme="minorHAnsi" w:hAnsiTheme="minorHAnsi" w:cs="Helvetica"/>
          </w:rPr>
          <w:delText xml:space="preserve">, the probabilities assigned to bins </w:delText>
        </w:r>
        <w:r w:rsidR="008637DF">
          <w:rPr>
            <w:rFonts w:asciiTheme="minorHAnsi" w:hAnsiTheme="minorHAnsi" w:cs="Helvetica"/>
          </w:rPr>
          <w:delText>46</w:delText>
        </w:r>
        <w:r w:rsidR="003E681D">
          <w:rPr>
            <w:rFonts w:asciiTheme="minorHAnsi" w:hAnsiTheme="minorHAnsi" w:cs="Helvetica"/>
          </w:rPr>
          <w:delText>-</w:delText>
        </w:r>
        <w:r w:rsidR="008637DF">
          <w:rPr>
            <w:rFonts w:asciiTheme="minorHAnsi" w:hAnsiTheme="minorHAnsi" w:cs="Helvetica"/>
          </w:rPr>
          <w:delText>48</w:delText>
        </w:r>
        <w:r w:rsidR="003E681D">
          <w:rPr>
            <w:rFonts w:asciiTheme="minorHAnsi" w:hAnsiTheme="minorHAnsi" w:cs="Helvetica"/>
          </w:rPr>
          <w:delText xml:space="preserve"> will be summed.</w:delText>
        </w:r>
      </w:del>
      <w:ins w:id="182" w:author="Walker, Joseph (CDC/DDID/NCIRD/ID)" w:date="2019-09-16T16:20:00Z">
        <w:r w:rsidR="00295874">
          <w:rPr>
            <w:rFonts w:asciiTheme="minorHAnsi" w:hAnsiTheme="minorHAnsi" w:cs="Helvetica"/>
          </w:rPr>
          <w:t xml:space="preserve"> (based on the </w:t>
        </w:r>
        <w:r w:rsidR="00295874" w:rsidRPr="00D820FF">
          <w:rPr>
            <w:rFonts w:asciiTheme="minorHAnsi" w:hAnsiTheme="minorHAnsi" w:cs="Helvetica"/>
          </w:rPr>
          <w:t>rounded</w:t>
        </w:r>
        <w:r w:rsidR="00295874">
          <w:rPr>
            <w:rFonts w:asciiTheme="minorHAnsi" w:hAnsiTheme="minorHAnsi" w:cs="Helvetica"/>
          </w:rPr>
          <w:t xml:space="preserve"> weighted </w:t>
        </w:r>
        <w:proofErr w:type="spellStart"/>
        <w:r w:rsidR="00295874">
          <w:rPr>
            <w:rFonts w:asciiTheme="minorHAnsi" w:hAnsiTheme="minorHAnsi" w:cs="Helvetica"/>
          </w:rPr>
          <w:t>ILINet</w:t>
        </w:r>
        <w:proofErr w:type="spellEnd"/>
        <w:r w:rsidR="00295874">
          <w:rPr>
            <w:rFonts w:asciiTheme="minorHAnsi" w:hAnsiTheme="minorHAnsi" w:cs="Helvetica"/>
          </w:rPr>
          <w:t xml:space="preserve"> value).</w:t>
        </w:r>
      </w:ins>
      <w:r w:rsidR="00295874" w:rsidRPr="009970CD">
        <w:rPr>
          <w:rFonts w:asciiTheme="minorHAnsi" w:hAnsiTheme="minorHAnsi"/>
        </w:rPr>
        <w:t xml:space="preserve"> If onset is never reached during the season, only the probability assigned to the bin for “none” will be scored. </w:t>
      </w:r>
      <w:del w:id="183" w:author="Walker, Joseph (CDC/DDID/NCIRD/ID)" w:date="2019-09-16T16:20:00Z">
        <w:r w:rsidR="00361207" w:rsidRPr="00361207">
          <w:rPr>
            <w:rFonts w:asciiTheme="minorHAnsi" w:hAnsiTheme="minorHAnsi" w:cs="Helvetica"/>
          </w:rPr>
          <w:delText>In</w:delText>
        </w:r>
      </w:del>
      <w:ins w:id="184" w:author="Walker, Joseph (CDC/DDID/NCIRD/ID)" w:date="2019-09-16T16:20:00Z">
        <w:r w:rsidR="00295874">
          <w:rPr>
            <w:rFonts w:asciiTheme="minorHAnsi" w:hAnsiTheme="minorHAnsi" w:cs="Helvetica"/>
          </w:rPr>
          <w:t>For the peak week target, i</w:t>
        </w:r>
        <w:r w:rsidR="00295874" w:rsidRPr="00361207">
          <w:rPr>
            <w:rFonts w:asciiTheme="minorHAnsi" w:hAnsiTheme="minorHAnsi" w:cs="Helvetica"/>
          </w:rPr>
          <w:t>n</w:t>
        </w:r>
      </w:ins>
      <w:r w:rsidR="00295874" w:rsidRPr="009970CD">
        <w:rPr>
          <w:rFonts w:asciiTheme="minorHAnsi" w:hAnsiTheme="minorHAnsi"/>
        </w:rPr>
        <w:t xml:space="preserve"> the case of multiple </w:t>
      </w:r>
      <w:r w:rsidR="00295874" w:rsidRPr="009970CD">
        <w:rPr>
          <w:rFonts w:asciiTheme="minorHAnsi" w:hAnsiTheme="minorHAnsi"/>
        </w:rPr>
        <w:lastRenderedPageBreak/>
        <w:t xml:space="preserve">peak weeks, the probability assigned to the bins containing each peak </w:t>
      </w:r>
      <w:r w:rsidR="00295874" w:rsidRPr="00361207">
        <w:rPr>
          <w:rFonts w:asciiTheme="minorHAnsi" w:hAnsiTheme="minorHAnsi"/>
          <w:rPrChange w:id="185" w:author="Walker, Joseph (CDC/DDID/NCIRD/ID)" w:date="2019-09-16T16:20:00Z">
            <w:rPr>
              <w:rFonts w:asciiTheme="minorHAnsi" w:hAnsiTheme="minorHAnsi"/>
              <w:sz w:val="24"/>
            </w:rPr>
          </w:rPrChange>
        </w:rPr>
        <w:t>week</w:t>
      </w:r>
      <w:del w:id="186" w:author="Walker, Joseph (CDC/DDID/NCIRD/ID)" w:date="2019-09-16T16:20:00Z">
        <w:r w:rsidR="00361207">
          <w:rPr>
            <w:rFonts w:asciiTheme="minorHAnsi" w:hAnsiTheme="minorHAnsi" w:cs="Helvetica"/>
          </w:rPr>
          <w:delText xml:space="preserve"> an</w:delText>
        </w:r>
        <w:r w:rsidR="00CB7140">
          <w:rPr>
            <w:rFonts w:asciiTheme="minorHAnsi" w:hAnsiTheme="minorHAnsi" w:cs="Helvetica"/>
          </w:rPr>
          <w:delText xml:space="preserve">d the </w:delText>
        </w:r>
        <w:r w:rsidR="003E681D">
          <w:rPr>
            <w:rFonts w:asciiTheme="minorHAnsi" w:hAnsiTheme="minorHAnsi" w:cs="Helvetica"/>
          </w:rPr>
          <w:delText xml:space="preserve">respective </w:delText>
        </w:r>
        <w:r w:rsidR="00CB7140">
          <w:rPr>
            <w:rFonts w:asciiTheme="minorHAnsi" w:hAnsiTheme="minorHAnsi" w:cs="Helvetica"/>
          </w:rPr>
          <w:delText xml:space="preserve">preceding and proceeding </w:delText>
        </w:r>
        <w:r w:rsidR="00361207">
          <w:rPr>
            <w:rFonts w:asciiTheme="minorHAnsi" w:hAnsiTheme="minorHAnsi" w:cs="Helvetica"/>
          </w:rPr>
          <w:delText>bins</w:delText>
        </w:r>
      </w:del>
      <w:r w:rsidR="00295874" w:rsidRPr="009970CD">
        <w:rPr>
          <w:rFonts w:asciiTheme="minorHAnsi" w:hAnsiTheme="minorHAnsi"/>
        </w:rPr>
        <w:t xml:space="preserve"> will be</w:t>
      </w:r>
      <w:r w:rsidR="00295874">
        <w:rPr>
          <w:rFonts w:asciiTheme="minorHAnsi" w:hAnsiTheme="minorHAnsi"/>
          <w:rPrChange w:id="187" w:author="Walker, Joseph (CDC/DDID/NCIRD/ID)" w:date="2019-09-16T16:20:00Z">
            <w:rPr>
              <w:rFonts w:asciiTheme="minorHAnsi" w:hAnsiTheme="minorHAnsi"/>
              <w:sz w:val="24"/>
            </w:rPr>
          </w:rPrChange>
        </w:rPr>
        <w:t xml:space="preserve"> summed.</w:t>
      </w:r>
      <w:r w:rsidR="00295874" w:rsidRPr="00361207">
        <w:rPr>
          <w:rFonts w:asciiTheme="minorHAnsi" w:hAnsiTheme="minorHAnsi"/>
          <w:rPrChange w:id="188" w:author="Walker, Joseph (CDC/DDID/NCIRD/ID)" w:date="2019-09-16T16:20:00Z">
            <w:rPr>
              <w:rFonts w:asciiTheme="minorHAnsi" w:hAnsiTheme="minorHAnsi"/>
              <w:sz w:val="24"/>
            </w:rPr>
          </w:rPrChange>
        </w:rPr>
        <w:t xml:space="preserve"> </w:t>
      </w:r>
    </w:p>
    <w:p w14:paraId="073420DA" w14:textId="77777777" w:rsidR="00551EF2" w:rsidRDefault="00CB7140" w:rsidP="006E5CA9">
      <w:pPr>
        <w:pStyle w:val="NormalWeb"/>
        <w:shd w:val="clear" w:color="auto" w:fill="FFFFFF"/>
        <w:spacing w:before="0" w:beforeAutospacing="0" w:after="0" w:line="480" w:lineRule="auto"/>
        <w:ind w:left="0" w:firstLine="720"/>
        <w:rPr>
          <w:del w:id="189" w:author="Walker, Joseph (CDC/DDID/NCIRD/ID)" w:date="2019-09-16T16:20:00Z"/>
          <w:rFonts w:asciiTheme="minorHAnsi" w:eastAsia="Times New Roman" w:hAnsiTheme="minorHAnsi" w:cs="Helvetica"/>
          <w:sz w:val="24"/>
          <w:szCs w:val="24"/>
        </w:rPr>
      </w:pPr>
      <w:del w:id="190" w:author="Walker, Joseph (CDC/DDID/NCIRD/ID)" w:date="2019-09-16T16:20:00Z">
        <w:r>
          <w:rPr>
            <w:rFonts w:asciiTheme="minorHAnsi" w:eastAsia="Times New Roman" w:hAnsiTheme="minorHAnsi" w:cs="Helvetica"/>
            <w:sz w:val="24"/>
            <w:szCs w:val="24"/>
          </w:rPr>
          <w:delText xml:space="preserve">For peak </w:delText>
        </w:r>
        <w:r w:rsidR="003E681D">
          <w:rPr>
            <w:rFonts w:asciiTheme="minorHAnsi" w:eastAsia="Times New Roman" w:hAnsiTheme="minorHAnsi" w:cs="Helvetica"/>
            <w:sz w:val="24"/>
            <w:szCs w:val="24"/>
          </w:rPr>
          <w:delText xml:space="preserve">intensity </w:delText>
        </w:r>
        <w:r>
          <w:rPr>
            <w:rFonts w:asciiTheme="minorHAnsi" w:eastAsia="Times New Roman" w:hAnsiTheme="minorHAnsi" w:cs="Helvetica"/>
            <w:sz w:val="24"/>
            <w:szCs w:val="24"/>
          </w:rPr>
          <w:delText xml:space="preserve">and </w:delText>
        </w:r>
        <w:r w:rsidR="005F2C91">
          <w:rPr>
            <w:rFonts w:asciiTheme="minorHAnsi" w:eastAsia="Times New Roman" w:hAnsiTheme="minorHAnsi" w:cs="Helvetica"/>
            <w:sz w:val="24"/>
            <w:szCs w:val="24"/>
          </w:rPr>
          <w:delText>short-term</w:delText>
        </w:r>
        <w:r>
          <w:rPr>
            <w:rFonts w:asciiTheme="minorHAnsi" w:eastAsia="Times New Roman" w:hAnsiTheme="minorHAnsi" w:cs="Helvetica"/>
            <w:sz w:val="24"/>
            <w:szCs w:val="24"/>
          </w:rPr>
          <w:delText xml:space="preserve"> forecasts, the probability assigned to the correct bin plus the probability assigned to the </w:delText>
        </w:r>
        <w:r w:rsidR="008F021F">
          <w:rPr>
            <w:rFonts w:asciiTheme="minorHAnsi" w:eastAsia="Times New Roman" w:hAnsiTheme="minorHAnsi" w:cs="Helvetica"/>
            <w:sz w:val="24"/>
            <w:szCs w:val="24"/>
          </w:rPr>
          <w:delText xml:space="preserve">five </w:delText>
        </w:r>
        <w:r>
          <w:rPr>
            <w:rFonts w:asciiTheme="minorHAnsi" w:eastAsia="Times New Roman" w:hAnsiTheme="minorHAnsi" w:cs="Helvetica"/>
            <w:sz w:val="24"/>
            <w:szCs w:val="24"/>
          </w:rPr>
          <w:delText xml:space="preserve">preceding and </w:delText>
        </w:r>
        <w:r w:rsidR="008F021F">
          <w:rPr>
            <w:rFonts w:asciiTheme="minorHAnsi" w:eastAsia="Times New Roman" w:hAnsiTheme="minorHAnsi" w:cs="Helvetica"/>
            <w:sz w:val="24"/>
            <w:szCs w:val="24"/>
          </w:rPr>
          <w:delText xml:space="preserve">five </w:delText>
        </w:r>
        <w:r>
          <w:rPr>
            <w:rFonts w:asciiTheme="minorHAnsi" w:eastAsia="Times New Roman" w:hAnsiTheme="minorHAnsi" w:cs="Helvetica"/>
            <w:sz w:val="24"/>
            <w:szCs w:val="24"/>
          </w:rPr>
          <w:delText>proceeding bins will be summed to determine the probability assigned to the observed outcome.</w:delText>
        </w:r>
        <w:r w:rsidR="00551EF2">
          <w:rPr>
            <w:rFonts w:asciiTheme="minorHAnsi" w:eastAsia="Times New Roman" w:hAnsiTheme="minorHAnsi" w:cs="Helvetica"/>
            <w:sz w:val="24"/>
            <w:szCs w:val="24"/>
          </w:rPr>
          <w:delText xml:space="preserve"> For example, if the correct peak ILINet value is 6.5%, the probabilities assigned to all bins ranging from 6.0% to 7.0% will be summed to determine</w:delText>
        </w:r>
        <w:r w:rsidR="00E252F4">
          <w:rPr>
            <w:rFonts w:asciiTheme="minorHAnsi" w:eastAsia="Times New Roman" w:hAnsiTheme="minorHAnsi" w:cs="Helvetica"/>
            <w:sz w:val="24"/>
            <w:szCs w:val="24"/>
          </w:rPr>
          <w:delText xml:space="preserve"> the probability assigned to the observed outcome.</w:delText>
        </w:r>
      </w:del>
    </w:p>
    <w:p w14:paraId="5052BA2D" w14:textId="75DD01E4" w:rsidR="00295874" w:rsidRDefault="00CB7140" w:rsidP="00295874">
      <w:pPr>
        <w:pStyle w:val="NormalWeb"/>
        <w:shd w:val="clear" w:color="auto" w:fill="FFFFFF"/>
        <w:spacing w:before="0" w:beforeAutospacing="0" w:after="0" w:line="480" w:lineRule="auto"/>
        <w:ind w:left="0" w:firstLine="720"/>
        <w:rPr>
          <w:rFonts w:asciiTheme="minorHAnsi" w:hAnsiTheme="minorHAnsi"/>
          <w:sz w:val="24"/>
          <w:rPrChange w:id="191" w:author="Walker, Joseph (CDC/DDID/NCIRD/ID)" w:date="2019-09-16T16:20:00Z">
            <w:rPr>
              <w:rFonts w:asciiTheme="minorHAnsi" w:hAnsiTheme="minorHAnsi"/>
              <w:b/>
            </w:rPr>
          </w:rPrChange>
        </w:rPr>
      </w:pPr>
      <w:del w:id="192" w:author="Walker, Joseph (CDC/DDID/NCIRD/ID)" w:date="2019-09-16T16:20:00Z">
        <w:r>
          <w:rPr>
            <w:rFonts w:asciiTheme="minorHAnsi" w:eastAsia="Times New Roman" w:hAnsiTheme="minorHAnsi" w:cs="Helvetica"/>
            <w:sz w:val="24"/>
            <w:szCs w:val="24"/>
          </w:rPr>
          <w:delText xml:space="preserve"> For all targets, if the correct bin is </w:delText>
        </w:r>
        <w:r w:rsidR="00C0138B">
          <w:rPr>
            <w:rFonts w:asciiTheme="minorHAnsi" w:eastAsia="Times New Roman" w:hAnsiTheme="minorHAnsi" w:cs="Helvetica"/>
            <w:sz w:val="24"/>
            <w:szCs w:val="24"/>
          </w:rPr>
          <w:delText>near</w:delText>
        </w:r>
        <w:r w:rsidR="00822456">
          <w:rPr>
            <w:rFonts w:asciiTheme="minorHAnsi" w:eastAsia="Times New Roman" w:hAnsiTheme="minorHAnsi" w:cs="Helvetica"/>
            <w:sz w:val="24"/>
            <w:szCs w:val="24"/>
          </w:rPr>
          <w:delText xml:space="preserve"> </w:delText>
        </w:r>
        <w:r>
          <w:rPr>
            <w:rFonts w:asciiTheme="minorHAnsi" w:eastAsia="Times New Roman" w:hAnsiTheme="minorHAnsi" w:cs="Helvetica"/>
            <w:sz w:val="24"/>
            <w:szCs w:val="24"/>
          </w:rPr>
          <w:delText xml:space="preserve">the first or last bin, </w:delText>
        </w:r>
        <w:r w:rsidR="00822456">
          <w:rPr>
            <w:rFonts w:asciiTheme="minorHAnsi" w:eastAsia="Times New Roman" w:hAnsiTheme="minorHAnsi" w:cs="Helvetica"/>
            <w:sz w:val="24"/>
            <w:szCs w:val="24"/>
          </w:rPr>
          <w:delText xml:space="preserve">the number of bins summed will be </w:delText>
        </w:r>
        <w:r w:rsidR="007D68DC">
          <w:rPr>
            <w:rFonts w:asciiTheme="minorHAnsi" w:eastAsia="Times New Roman" w:hAnsiTheme="minorHAnsi" w:cs="Helvetica"/>
            <w:sz w:val="24"/>
            <w:szCs w:val="24"/>
          </w:rPr>
          <w:delText xml:space="preserve">adjusted </w:delText>
        </w:r>
        <w:r w:rsidR="00BD2BD5">
          <w:rPr>
            <w:rFonts w:asciiTheme="minorHAnsi" w:eastAsia="Times New Roman" w:hAnsiTheme="minorHAnsi" w:cs="Helvetica"/>
            <w:sz w:val="24"/>
            <w:szCs w:val="24"/>
          </w:rPr>
          <w:delText>accordingly</w:delText>
        </w:r>
        <w:r w:rsidR="00822456">
          <w:rPr>
            <w:rFonts w:asciiTheme="minorHAnsi" w:eastAsia="Times New Roman" w:hAnsiTheme="minorHAnsi" w:cs="Helvetica"/>
            <w:sz w:val="24"/>
            <w:szCs w:val="24"/>
          </w:rPr>
          <w:delText xml:space="preserve">. No bin farther than </w:delText>
        </w:r>
        <w:r w:rsidR="00C0138B">
          <w:rPr>
            <w:rFonts w:asciiTheme="minorHAnsi" w:eastAsia="Times New Roman" w:hAnsiTheme="minorHAnsi" w:cs="Helvetica"/>
            <w:sz w:val="24"/>
            <w:szCs w:val="24"/>
          </w:rPr>
          <w:delText xml:space="preserve">one bin (onset and peak week) or </w:delText>
        </w:r>
        <w:r w:rsidR="008F021F">
          <w:rPr>
            <w:rFonts w:asciiTheme="minorHAnsi" w:eastAsia="Times New Roman" w:hAnsiTheme="minorHAnsi" w:cs="Helvetica"/>
            <w:sz w:val="24"/>
            <w:szCs w:val="24"/>
          </w:rPr>
          <w:delText>f</w:delText>
        </w:r>
        <w:r w:rsidR="008504D5">
          <w:rPr>
            <w:rFonts w:asciiTheme="minorHAnsi" w:eastAsia="Times New Roman" w:hAnsiTheme="minorHAnsi" w:cs="Helvetica"/>
            <w:sz w:val="24"/>
            <w:szCs w:val="24"/>
          </w:rPr>
          <w:delText>ive</w:delText>
        </w:r>
        <w:r w:rsidR="00822456">
          <w:rPr>
            <w:rFonts w:asciiTheme="minorHAnsi" w:eastAsia="Times New Roman" w:hAnsiTheme="minorHAnsi" w:cs="Helvetica"/>
            <w:sz w:val="24"/>
            <w:szCs w:val="24"/>
          </w:rPr>
          <w:delText xml:space="preserve"> bins </w:delText>
        </w:r>
        <w:r w:rsidR="00C0138B">
          <w:rPr>
            <w:rFonts w:asciiTheme="minorHAnsi" w:eastAsia="Times New Roman" w:hAnsiTheme="minorHAnsi" w:cs="Helvetica"/>
            <w:sz w:val="24"/>
            <w:szCs w:val="24"/>
          </w:rPr>
          <w:delText>(</w:delText>
        </w:r>
        <w:r w:rsidR="007D68DC">
          <w:rPr>
            <w:rFonts w:asciiTheme="minorHAnsi" w:eastAsia="Times New Roman" w:hAnsiTheme="minorHAnsi" w:cs="Helvetica"/>
            <w:sz w:val="24"/>
            <w:szCs w:val="24"/>
          </w:rPr>
          <w:delText>peak intensity and</w:delText>
        </w:r>
        <w:r w:rsidR="00774E6E">
          <w:rPr>
            <w:rFonts w:asciiTheme="minorHAnsi" w:eastAsia="Times New Roman" w:hAnsiTheme="minorHAnsi" w:cs="Helvetica"/>
            <w:sz w:val="24"/>
            <w:szCs w:val="24"/>
          </w:rPr>
          <w:delText xml:space="preserve"> </w:delText>
        </w:r>
        <w:r w:rsidR="005F2C91">
          <w:rPr>
            <w:rFonts w:asciiTheme="minorHAnsi" w:eastAsia="Times New Roman" w:hAnsiTheme="minorHAnsi" w:cs="Helvetica"/>
            <w:sz w:val="24"/>
            <w:szCs w:val="24"/>
          </w:rPr>
          <w:delText>short-term</w:delText>
        </w:r>
        <w:r w:rsidR="007D68DC">
          <w:rPr>
            <w:rFonts w:asciiTheme="minorHAnsi" w:eastAsia="Times New Roman" w:hAnsiTheme="minorHAnsi" w:cs="Helvetica"/>
            <w:sz w:val="24"/>
            <w:szCs w:val="24"/>
          </w:rPr>
          <w:delText>, i.e. percentage forecasts</w:delText>
        </w:r>
        <w:r w:rsidR="00C0138B">
          <w:rPr>
            <w:rFonts w:asciiTheme="minorHAnsi" w:eastAsia="Times New Roman" w:hAnsiTheme="minorHAnsi" w:cs="Helvetica"/>
            <w:sz w:val="24"/>
            <w:szCs w:val="24"/>
          </w:rPr>
          <w:delText>)</w:delText>
        </w:r>
        <w:r w:rsidR="00822456">
          <w:rPr>
            <w:rFonts w:asciiTheme="minorHAnsi" w:eastAsia="Times New Roman" w:hAnsiTheme="minorHAnsi" w:cs="Helvetica"/>
            <w:sz w:val="24"/>
            <w:szCs w:val="24"/>
          </w:rPr>
          <w:delText xml:space="preserve"> </w:delText>
        </w:r>
        <w:r w:rsidR="00855FD9">
          <w:rPr>
            <w:rFonts w:asciiTheme="minorHAnsi" w:eastAsia="Times New Roman" w:hAnsiTheme="minorHAnsi" w:cs="Helvetica"/>
            <w:sz w:val="24"/>
            <w:szCs w:val="24"/>
          </w:rPr>
          <w:delText xml:space="preserve">away </w:delText>
        </w:r>
        <w:r w:rsidR="00822456">
          <w:rPr>
            <w:rFonts w:asciiTheme="minorHAnsi" w:eastAsia="Times New Roman" w:hAnsiTheme="minorHAnsi" w:cs="Helvetica"/>
            <w:sz w:val="24"/>
            <w:szCs w:val="24"/>
          </w:rPr>
          <w:delText>from the correct bin will contribute to the score</w:delText>
        </w:r>
        <w:r>
          <w:rPr>
            <w:rFonts w:asciiTheme="minorHAnsi" w:eastAsia="Times New Roman" w:hAnsiTheme="minorHAnsi" w:cs="Helvetica"/>
            <w:sz w:val="24"/>
            <w:szCs w:val="24"/>
          </w:rPr>
          <w:delText xml:space="preserve">. </w:delText>
        </w:r>
        <w:r w:rsidR="00DB3127">
          <w:rPr>
            <w:rFonts w:asciiTheme="minorHAnsi" w:eastAsia="Times New Roman" w:hAnsiTheme="minorHAnsi" w:cs="Helvetica"/>
            <w:sz w:val="24"/>
            <w:szCs w:val="24"/>
          </w:rPr>
          <w:delText xml:space="preserve">For example, if the correct ILINet percentage for a given week is 0.3%, probabilities assigned to bins ranging from 0% to 0.8% will be summed. </w:delText>
        </w:r>
      </w:del>
      <w:r w:rsidR="00295874" w:rsidRPr="002D59F5">
        <w:rPr>
          <w:rFonts w:asciiTheme="minorHAnsi" w:eastAsia="Times New Roman" w:hAnsiTheme="minorHAnsi" w:cs="Helvetica"/>
          <w:sz w:val="24"/>
          <w:szCs w:val="24"/>
        </w:rPr>
        <w:t xml:space="preserve">Undefined natural logs (which occur when the probability assigned to the observed outcome </w:t>
      </w:r>
      <w:r w:rsidR="00295874">
        <w:rPr>
          <w:rFonts w:asciiTheme="minorHAnsi" w:eastAsia="Times New Roman" w:hAnsiTheme="minorHAnsi" w:cs="Helvetica"/>
          <w:sz w:val="24"/>
          <w:szCs w:val="24"/>
        </w:rPr>
        <w:t>is</w:t>
      </w:r>
      <w:r w:rsidR="00295874" w:rsidRPr="002D59F5">
        <w:rPr>
          <w:rFonts w:asciiTheme="minorHAnsi" w:eastAsia="Times New Roman" w:hAnsiTheme="minorHAnsi" w:cs="Helvetica"/>
          <w:sz w:val="24"/>
          <w:szCs w:val="24"/>
        </w:rPr>
        <w:t xml:space="preserve"> 0) will be assigned a value of -10.</w:t>
      </w:r>
      <w:r w:rsidR="00295874">
        <w:rPr>
          <w:rFonts w:asciiTheme="minorHAnsi" w:eastAsia="Times New Roman" w:hAnsiTheme="minorHAnsi" w:cs="Helvetica"/>
          <w:sz w:val="24"/>
          <w:szCs w:val="24"/>
        </w:rPr>
        <w:t xml:space="preserve"> Forecasts which are not submitted (e.g., if a week is missed) or that are incomplete (e.g., sum of probabilities greater than 1.1) will also be assigned a value of -10. </w:t>
      </w:r>
    </w:p>
    <w:p w14:paraId="10BD2D56" w14:textId="77777777" w:rsidR="00295874" w:rsidRDefault="00295874" w:rsidP="00295874">
      <w:pPr>
        <w:pStyle w:val="NormalWeb"/>
        <w:shd w:val="clear" w:color="auto" w:fill="FFFFFF"/>
        <w:spacing w:before="0" w:beforeAutospacing="0" w:after="0" w:line="480" w:lineRule="auto"/>
        <w:ind w:left="0" w:firstLine="720"/>
        <w:rPr>
          <w:ins w:id="193" w:author="Walker, Joseph (CDC/DDID/NCIRD/ID)" w:date="2019-09-16T16:20:00Z"/>
          <w:rFonts w:asciiTheme="minorHAnsi" w:hAnsiTheme="minorHAnsi" w:cs="Helvetica"/>
          <w:b/>
          <w:bCs/>
        </w:rPr>
      </w:pPr>
      <w:bookmarkStart w:id="194" w:name="_Hlk18596221"/>
      <w:ins w:id="195" w:author="Walker, Joseph (CDC/DDID/NCIRD/ID)" w:date="2019-09-16T16:20:00Z">
        <w:r>
          <w:rPr>
            <w:rFonts w:asciiTheme="minorHAnsi" w:eastAsia="Times New Roman" w:hAnsiTheme="minorHAnsi" w:cs="Helvetica"/>
            <w:sz w:val="24"/>
            <w:szCs w:val="24"/>
          </w:rPr>
          <w:t>In addition to the final scores, CDC may provide interim score reports to participants on a semi-regular basis during the season. Interim scores will not impact final team standings.</w:t>
        </w:r>
      </w:ins>
    </w:p>
    <w:bookmarkEnd w:id="194"/>
    <w:p w14:paraId="4480FFAD" w14:textId="665C2517" w:rsidR="00295874" w:rsidRDefault="00295874" w:rsidP="00295874">
      <w:pPr>
        <w:shd w:val="clear" w:color="auto" w:fill="FFFFFF"/>
        <w:spacing w:line="480" w:lineRule="auto"/>
        <w:ind w:firstLine="720"/>
        <w:rPr>
          <w:rFonts w:asciiTheme="minorHAnsi" w:hAnsiTheme="minorHAnsi" w:cs="Helvetica"/>
        </w:rPr>
      </w:pPr>
      <w:r w:rsidRPr="002D59F5">
        <w:rPr>
          <w:rFonts w:asciiTheme="minorHAnsi" w:hAnsiTheme="minorHAnsi" w:cs="Helvetica"/>
          <w:b/>
          <w:bCs/>
        </w:rPr>
        <w:t>Example:</w:t>
      </w:r>
      <w:r w:rsidRPr="002D59F5">
        <w:rPr>
          <w:rFonts w:asciiTheme="minorHAnsi" w:hAnsiTheme="minorHAnsi" w:cs="Helvetica"/>
        </w:rPr>
        <w:t> </w:t>
      </w:r>
      <w:r>
        <w:rPr>
          <w:rFonts w:asciiTheme="minorHAnsi" w:hAnsiTheme="minorHAnsi" w:cs="Helvetica"/>
        </w:rPr>
        <w:t>A</w:t>
      </w:r>
      <w:r w:rsidRPr="00A304B1">
        <w:rPr>
          <w:rFonts w:asciiTheme="minorHAnsi" w:hAnsiTheme="minorHAnsi" w:cs="Helvetica"/>
        </w:rPr>
        <w:t xml:space="preserve"> forecast predicts there is a probability of 0.</w:t>
      </w:r>
      <w:del w:id="196" w:author="Walker, Joseph (CDC/DDID/NCIRD/ID)" w:date="2019-09-16T16:20:00Z">
        <w:r w:rsidR="00490F5B">
          <w:rPr>
            <w:rFonts w:asciiTheme="minorHAnsi" w:hAnsiTheme="minorHAnsi" w:cs="Helvetica"/>
          </w:rPr>
          <w:delText>2</w:delText>
        </w:r>
      </w:del>
      <w:ins w:id="197" w:author="Walker, Joseph (CDC/DDID/NCIRD/ID)" w:date="2019-09-16T16:20:00Z">
        <w:r>
          <w:rPr>
            <w:rFonts w:asciiTheme="minorHAnsi" w:hAnsiTheme="minorHAnsi" w:cs="Helvetica"/>
          </w:rPr>
          <w:t>3</w:t>
        </w:r>
      </w:ins>
      <w:r w:rsidRPr="00A304B1">
        <w:rPr>
          <w:rFonts w:asciiTheme="minorHAnsi" w:hAnsiTheme="minorHAnsi" w:cs="Helvetica"/>
        </w:rPr>
        <w:t xml:space="preserve"> (i.e.</w:t>
      </w:r>
      <w:r>
        <w:rPr>
          <w:rFonts w:asciiTheme="minorHAnsi" w:hAnsiTheme="minorHAnsi" w:cs="Helvetica"/>
        </w:rPr>
        <w:t>,</w:t>
      </w:r>
      <w:r w:rsidRPr="00A304B1">
        <w:rPr>
          <w:rFonts w:asciiTheme="minorHAnsi" w:hAnsiTheme="minorHAnsi" w:cs="Helvetica"/>
        </w:rPr>
        <w:t xml:space="preserve"> a </w:t>
      </w:r>
      <w:del w:id="198" w:author="Walker, Joseph (CDC/DDID/NCIRD/ID)" w:date="2019-09-16T16:20:00Z">
        <w:r w:rsidR="00490F5B">
          <w:rPr>
            <w:rFonts w:asciiTheme="minorHAnsi" w:hAnsiTheme="minorHAnsi" w:cs="Helvetica"/>
          </w:rPr>
          <w:delText>2</w:delText>
        </w:r>
        <w:r w:rsidR="00490F5B" w:rsidRPr="00A304B1">
          <w:rPr>
            <w:rFonts w:asciiTheme="minorHAnsi" w:hAnsiTheme="minorHAnsi" w:cs="Helvetica"/>
          </w:rPr>
          <w:delText>0</w:delText>
        </w:r>
      </w:del>
      <w:ins w:id="199" w:author="Walker, Joseph (CDC/DDID/NCIRD/ID)" w:date="2019-09-16T16:20:00Z">
        <w:r>
          <w:rPr>
            <w:rFonts w:asciiTheme="minorHAnsi" w:hAnsiTheme="minorHAnsi" w:cs="Helvetica"/>
          </w:rPr>
          <w:t>3</w:t>
        </w:r>
        <w:r w:rsidRPr="00A304B1">
          <w:rPr>
            <w:rFonts w:asciiTheme="minorHAnsi" w:hAnsiTheme="minorHAnsi" w:cs="Helvetica"/>
          </w:rPr>
          <w:t>0</w:t>
        </w:r>
      </w:ins>
      <w:r w:rsidRPr="00A304B1">
        <w:rPr>
          <w:rFonts w:asciiTheme="minorHAnsi" w:hAnsiTheme="minorHAnsi" w:cs="Helvetica"/>
        </w:rPr>
        <w:t>% chance)</w:t>
      </w:r>
      <w:r>
        <w:rPr>
          <w:rFonts w:asciiTheme="minorHAnsi" w:hAnsiTheme="minorHAnsi" w:cs="Helvetica"/>
        </w:rPr>
        <w:t xml:space="preserve"> </w:t>
      </w:r>
      <w:r w:rsidRPr="00A304B1">
        <w:rPr>
          <w:rFonts w:asciiTheme="minorHAnsi" w:hAnsiTheme="minorHAnsi" w:cs="Helvetica"/>
        </w:rPr>
        <w:t xml:space="preserve">that the flu season starts on week </w:t>
      </w:r>
      <w:del w:id="200" w:author="Walker, Joseph (CDC/DDID/NCIRD/ID)" w:date="2019-09-16T16:20:00Z">
        <w:r w:rsidR="00490F5B">
          <w:rPr>
            <w:rFonts w:asciiTheme="minorHAnsi" w:hAnsiTheme="minorHAnsi" w:cs="Helvetica"/>
          </w:rPr>
          <w:delText xml:space="preserve">44, a </w:delText>
        </w:r>
      </w:del>
      <w:ins w:id="201" w:author="Walker, Joseph (CDC/DDID/NCIRD/ID)" w:date="2019-09-16T16:20:00Z">
        <w:r w:rsidRPr="00A304B1">
          <w:rPr>
            <w:rFonts w:asciiTheme="minorHAnsi" w:hAnsiTheme="minorHAnsi" w:cs="Helvetica"/>
          </w:rPr>
          <w:t>45,</w:t>
        </w:r>
        <w:r>
          <w:rPr>
            <w:rFonts w:asciiTheme="minorHAnsi" w:hAnsiTheme="minorHAnsi" w:cs="Helvetica"/>
          </w:rPr>
          <w:t xml:space="preserve"> </w:t>
        </w:r>
        <w:r w:rsidRPr="00A304B1">
          <w:rPr>
            <w:rFonts w:asciiTheme="minorHAnsi" w:hAnsiTheme="minorHAnsi" w:cs="Helvetica"/>
          </w:rPr>
          <w:t xml:space="preserve">with the </w:t>
        </w:r>
        <w:r>
          <w:rPr>
            <w:rFonts w:asciiTheme="minorHAnsi" w:hAnsiTheme="minorHAnsi" w:cs="Helvetica"/>
          </w:rPr>
          <w:t xml:space="preserve">remaining </w:t>
        </w:r>
      </w:ins>
      <w:r>
        <w:rPr>
          <w:rFonts w:asciiTheme="minorHAnsi" w:hAnsiTheme="minorHAnsi" w:cs="Helvetica"/>
        </w:rPr>
        <w:t>0.</w:t>
      </w:r>
      <w:del w:id="202" w:author="Walker, Joseph (CDC/DDID/NCIRD/ID)" w:date="2019-09-16T16:20:00Z">
        <w:r w:rsidR="00490F5B">
          <w:rPr>
            <w:rFonts w:asciiTheme="minorHAnsi" w:hAnsiTheme="minorHAnsi" w:cs="Helvetica"/>
          </w:rPr>
          <w:delText>3</w:delText>
        </w:r>
        <w:r w:rsidR="00D3759B">
          <w:rPr>
            <w:rFonts w:asciiTheme="minorHAnsi" w:hAnsiTheme="minorHAnsi" w:cs="Helvetica"/>
          </w:rPr>
          <w:delText xml:space="preserve"> (30%)</w:delText>
        </w:r>
      </w:del>
      <w:ins w:id="203" w:author="Walker, Joseph (CDC/DDID/NCIRD/ID)" w:date="2019-09-16T16:20:00Z">
        <w:r>
          <w:rPr>
            <w:rFonts w:asciiTheme="minorHAnsi" w:hAnsiTheme="minorHAnsi" w:cs="Helvetica"/>
          </w:rPr>
          <w:t>7</w:t>
        </w:r>
      </w:ins>
      <w:r>
        <w:rPr>
          <w:rFonts w:asciiTheme="minorHAnsi" w:hAnsiTheme="minorHAnsi" w:cs="Helvetica"/>
        </w:rPr>
        <w:t xml:space="preserve"> probability</w:t>
      </w:r>
      <w:del w:id="204" w:author="Walker, Joseph (CDC/DDID/NCIRD/ID)" w:date="2019-09-16T16:20:00Z">
        <w:r w:rsidR="00490F5B">
          <w:rPr>
            <w:rFonts w:asciiTheme="minorHAnsi" w:hAnsiTheme="minorHAnsi" w:cs="Helvetica"/>
          </w:rPr>
          <w:delText xml:space="preserve"> that it starts on week </w:delText>
        </w:r>
        <w:r w:rsidR="00490F5B" w:rsidRPr="00A304B1">
          <w:rPr>
            <w:rFonts w:asciiTheme="minorHAnsi" w:hAnsiTheme="minorHAnsi" w:cs="Helvetica"/>
          </w:rPr>
          <w:delText>45,</w:delText>
        </w:r>
        <w:r w:rsidR="00490F5B">
          <w:rPr>
            <w:rFonts w:asciiTheme="minorHAnsi" w:hAnsiTheme="minorHAnsi" w:cs="Helvetica"/>
          </w:rPr>
          <w:delText xml:space="preserve"> and a 0.1 </w:delText>
        </w:r>
        <w:r w:rsidR="00D3759B">
          <w:rPr>
            <w:rFonts w:asciiTheme="minorHAnsi" w:hAnsiTheme="minorHAnsi" w:cs="Helvetica"/>
          </w:rPr>
          <w:delText xml:space="preserve">(10%) </w:delText>
        </w:r>
        <w:r w:rsidR="00490F5B">
          <w:rPr>
            <w:rFonts w:asciiTheme="minorHAnsi" w:hAnsiTheme="minorHAnsi" w:cs="Helvetica"/>
          </w:rPr>
          <w:delText>probability that it starts on week 46</w:delText>
        </w:r>
        <w:r w:rsidR="00D3759B">
          <w:rPr>
            <w:rFonts w:asciiTheme="minorHAnsi" w:hAnsiTheme="minorHAnsi" w:cs="Helvetica"/>
          </w:rPr>
          <w:delText>,</w:delText>
        </w:r>
        <w:r w:rsidR="00490F5B" w:rsidRPr="00A304B1">
          <w:rPr>
            <w:rFonts w:asciiTheme="minorHAnsi" w:hAnsiTheme="minorHAnsi" w:cs="Helvetica"/>
          </w:rPr>
          <w:delText xml:space="preserve"> with the other 0.4 (40%)</w:delText>
        </w:r>
      </w:del>
      <w:r>
        <w:rPr>
          <w:rFonts w:asciiTheme="minorHAnsi" w:hAnsiTheme="minorHAnsi" w:cs="Helvetica"/>
        </w:rPr>
        <w:t xml:space="preserve"> </w:t>
      </w:r>
      <w:r w:rsidRPr="00A304B1">
        <w:rPr>
          <w:rFonts w:asciiTheme="minorHAnsi" w:hAnsiTheme="minorHAnsi" w:cs="Helvetica"/>
        </w:rPr>
        <w:t>distributed across other weeks according to the forecast. Once the flu season has started, the prediction can be evaluated</w:t>
      </w:r>
      <w:r>
        <w:rPr>
          <w:rFonts w:asciiTheme="minorHAnsi" w:hAnsiTheme="minorHAnsi" w:cs="Helvetica"/>
        </w:rPr>
        <w:t>, and the ILINet data show that true onset was</w:t>
      </w:r>
      <w:r w:rsidRPr="00A304B1">
        <w:rPr>
          <w:rFonts w:asciiTheme="minorHAnsi" w:hAnsiTheme="minorHAnsi" w:cs="Helvetica"/>
        </w:rPr>
        <w:t xml:space="preserve"> on week 45</w:t>
      </w:r>
      <w:r>
        <w:rPr>
          <w:rFonts w:asciiTheme="minorHAnsi" w:hAnsiTheme="minorHAnsi" w:cs="Helvetica"/>
        </w:rPr>
        <w:t xml:space="preserve">. The </w:t>
      </w:r>
      <w:del w:id="205" w:author="Walker, Joseph (CDC/DDID/NCIRD/ID)" w:date="2019-09-16T16:20:00Z">
        <w:r w:rsidR="00490F5B">
          <w:rPr>
            <w:rFonts w:asciiTheme="minorHAnsi" w:hAnsiTheme="minorHAnsi" w:cs="Helvetica"/>
          </w:rPr>
          <w:lastRenderedPageBreak/>
          <w:delText>probabilities for</w:delText>
        </w:r>
      </w:del>
      <w:ins w:id="206" w:author="Walker, Joseph (CDC/DDID/NCIRD/ID)" w:date="2019-09-16T16:20:00Z">
        <w:r>
          <w:rPr>
            <w:rFonts w:asciiTheme="minorHAnsi" w:hAnsiTheme="minorHAnsi" w:cs="Helvetica"/>
          </w:rPr>
          <w:t>probability assigned to</w:t>
        </w:r>
      </w:ins>
      <w:r>
        <w:rPr>
          <w:rFonts w:asciiTheme="minorHAnsi" w:hAnsiTheme="minorHAnsi" w:cs="Helvetica"/>
        </w:rPr>
        <w:t xml:space="preserve"> week </w:t>
      </w:r>
      <w:del w:id="207" w:author="Walker, Joseph (CDC/DDID/NCIRD/ID)" w:date="2019-09-16T16:20:00Z">
        <w:r w:rsidR="00490F5B">
          <w:rPr>
            <w:rFonts w:asciiTheme="minorHAnsi" w:hAnsiTheme="minorHAnsi" w:cs="Helvetica"/>
          </w:rPr>
          <w:delText xml:space="preserve">44, </w:delText>
        </w:r>
      </w:del>
      <w:r>
        <w:rPr>
          <w:rFonts w:asciiTheme="minorHAnsi" w:hAnsiTheme="minorHAnsi" w:cs="Helvetica"/>
        </w:rPr>
        <w:t xml:space="preserve">45, </w:t>
      </w:r>
      <w:del w:id="208" w:author="Walker, Joseph (CDC/DDID/NCIRD/ID)" w:date="2019-09-16T16:20:00Z">
        <w:r w:rsidR="00490F5B">
          <w:rPr>
            <w:rFonts w:asciiTheme="minorHAnsi" w:hAnsiTheme="minorHAnsi" w:cs="Helvetica"/>
          </w:rPr>
          <w:delText>and 46</w:delText>
        </w:r>
      </w:del>
      <w:ins w:id="209" w:author="Walker, Joseph (CDC/DDID/NCIRD/ID)" w:date="2019-09-16T16:20:00Z">
        <w:r>
          <w:rPr>
            <w:rFonts w:asciiTheme="minorHAnsi" w:hAnsiTheme="minorHAnsi" w:cs="Helvetica"/>
          </w:rPr>
          <w:t>0.3,</w:t>
        </w:r>
      </w:ins>
      <w:r>
        <w:rPr>
          <w:rFonts w:asciiTheme="minorHAnsi" w:hAnsiTheme="minorHAnsi" w:cs="Helvetica"/>
        </w:rPr>
        <w:t xml:space="preserve"> would be </w:t>
      </w:r>
      <w:del w:id="210" w:author="Walker, Joseph (CDC/DDID/NCIRD/ID)" w:date="2019-09-16T16:20:00Z">
        <w:r w:rsidR="00490F5B">
          <w:rPr>
            <w:rFonts w:asciiTheme="minorHAnsi" w:hAnsiTheme="minorHAnsi" w:cs="Helvetica"/>
          </w:rPr>
          <w:delText>summed</w:delText>
        </w:r>
      </w:del>
      <w:ins w:id="211" w:author="Walker, Joseph (CDC/DDID/NCIRD/ID)" w:date="2019-09-16T16:20:00Z">
        <w:r>
          <w:rPr>
            <w:rFonts w:asciiTheme="minorHAnsi" w:hAnsiTheme="minorHAnsi" w:cs="Helvetica"/>
          </w:rPr>
          <w:t>derived</w:t>
        </w:r>
      </w:ins>
      <w:r>
        <w:rPr>
          <w:rFonts w:asciiTheme="minorHAnsi" w:hAnsiTheme="minorHAnsi" w:cs="Helvetica"/>
        </w:rPr>
        <w:t xml:space="preserve">, and </w:t>
      </w:r>
      <w:r w:rsidRPr="00A304B1">
        <w:rPr>
          <w:rFonts w:asciiTheme="minorHAnsi" w:hAnsiTheme="minorHAnsi" w:cs="Helvetica"/>
        </w:rPr>
        <w:t xml:space="preserve">the forecast would receive a score of </w:t>
      </w:r>
      <w:proofErr w:type="gramStart"/>
      <w:r w:rsidRPr="00A304B1">
        <w:rPr>
          <w:rFonts w:asciiTheme="minorHAnsi" w:hAnsiTheme="minorHAnsi" w:cs="Helvetica"/>
        </w:rPr>
        <w:t>log(</w:t>
      </w:r>
      <w:proofErr w:type="gramEnd"/>
      <w:r w:rsidRPr="00A304B1">
        <w:rPr>
          <w:rFonts w:asciiTheme="minorHAnsi" w:hAnsiTheme="minorHAnsi" w:cs="Helvetica"/>
        </w:rPr>
        <w:t>0.</w:t>
      </w:r>
      <w:del w:id="212" w:author="Walker, Joseph (CDC/DDID/NCIRD/ID)" w:date="2019-09-16T16:20:00Z">
        <w:r w:rsidR="00490F5B" w:rsidRPr="00A304B1">
          <w:rPr>
            <w:rFonts w:asciiTheme="minorHAnsi" w:hAnsiTheme="minorHAnsi" w:cs="Helvetica"/>
          </w:rPr>
          <w:delText>6) = -0.51</w:delText>
        </w:r>
      </w:del>
      <w:ins w:id="213" w:author="Walker, Joseph (CDC/DDID/NCIRD/ID)" w:date="2019-09-16T16:20:00Z">
        <w:r>
          <w:rPr>
            <w:rFonts w:asciiTheme="minorHAnsi" w:hAnsiTheme="minorHAnsi" w:cs="Helvetica"/>
          </w:rPr>
          <w:t>3</w:t>
        </w:r>
        <w:r w:rsidRPr="00A304B1">
          <w:rPr>
            <w:rFonts w:asciiTheme="minorHAnsi" w:hAnsiTheme="minorHAnsi" w:cs="Helvetica"/>
          </w:rPr>
          <w:t>) = -</w:t>
        </w:r>
        <w:r>
          <w:rPr>
            <w:rFonts w:asciiTheme="minorHAnsi" w:hAnsiTheme="minorHAnsi" w:cs="Helvetica"/>
          </w:rPr>
          <w:t>1.20</w:t>
        </w:r>
      </w:ins>
      <w:r w:rsidRPr="00A304B1">
        <w:rPr>
          <w:rFonts w:asciiTheme="minorHAnsi" w:hAnsiTheme="minorHAnsi" w:cs="Helvetica"/>
        </w:rPr>
        <w:t>. If the season started on another week, the score would be calculated on the probability assigned to that week</w:t>
      </w:r>
      <w:del w:id="214" w:author="Walker, Joseph (CDC/DDID/NCIRD/ID)" w:date="2019-09-16T16:20:00Z">
        <w:r w:rsidR="00490F5B">
          <w:rPr>
            <w:rFonts w:asciiTheme="minorHAnsi" w:hAnsiTheme="minorHAnsi" w:cs="Helvetica"/>
          </w:rPr>
          <w:delText xml:space="preserve"> plus the values assigned to the</w:delText>
        </w:r>
        <w:r w:rsidR="00D3759B">
          <w:rPr>
            <w:rFonts w:asciiTheme="minorHAnsi" w:hAnsiTheme="minorHAnsi" w:cs="Helvetica"/>
          </w:rPr>
          <w:delText xml:space="preserve"> immediately</w:delText>
        </w:r>
        <w:r w:rsidR="00490F5B">
          <w:rPr>
            <w:rFonts w:asciiTheme="minorHAnsi" w:hAnsiTheme="minorHAnsi" w:cs="Helvetica"/>
          </w:rPr>
          <w:delText xml:space="preserve"> preceding and proceeding week</w:delText>
        </w:r>
        <w:r w:rsidR="00D3759B">
          <w:rPr>
            <w:rFonts w:asciiTheme="minorHAnsi" w:hAnsiTheme="minorHAnsi" w:cs="Helvetica"/>
          </w:rPr>
          <w:delText>s</w:delText>
        </w:r>
      </w:del>
      <w:r w:rsidRPr="00A304B1">
        <w:rPr>
          <w:rFonts w:asciiTheme="minorHAnsi" w:hAnsiTheme="minorHAnsi" w:cs="Helvetica"/>
        </w:rPr>
        <w:t>.</w:t>
      </w:r>
    </w:p>
    <w:p w14:paraId="23DD7BF9" w14:textId="77777777" w:rsidR="00295874" w:rsidRDefault="00295874" w:rsidP="00295874">
      <w:pPr>
        <w:shd w:val="clear" w:color="auto" w:fill="FFFFFF"/>
        <w:spacing w:line="480" w:lineRule="auto"/>
        <w:rPr>
          <w:rFonts w:asciiTheme="minorHAnsi" w:hAnsiTheme="minorHAnsi" w:cs="Helvetica"/>
          <w:i/>
        </w:rPr>
      </w:pPr>
    </w:p>
    <w:p w14:paraId="02E9B70F" w14:textId="77777777" w:rsidR="00295874" w:rsidRPr="004364E5" w:rsidRDefault="00295874" w:rsidP="00295874">
      <w:pPr>
        <w:shd w:val="clear" w:color="auto" w:fill="FFFFFF"/>
        <w:spacing w:line="480" w:lineRule="auto"/>
        <w:rPr>
          <w:rFonts w:asciiTheme="minorHAnsi" w:hAnsiTheme="minorHAnsi" w:cs="Helvetica"/>
          <w:i/>
        </w:rPr>
      </w:pPr>
      <w:r w:rsidRPr="004364E5">
        <w:rPr>
          <w:rFonts w:asciiTheme="minorHAnsi" w:hAnsiTheme="minorHAnsi" w:cs="Helvetica"/>
          <w:i/>
        </w:rPr>
        <w:t>Absolute Error</w:t>
      </w:r>
    </w:p>
    <w:p w14:paraId="5B206562" w14:textId="7807C3B6" w:rsidR="00295874" w:rsidRDefault="00EA23FE" w:rsidP="00295874">
      <w:pPr>
        <w:spacing w:line="480" w:lineRule="auto"/>
        <w:ind w:firstLine="720"/>
        <w:rPr>
          <w:rFonts w:asciiTheme="minorHAnsi" w:hAnsiTheme="minorHAnsi"/>
          <w:shd w:val="clear" w:color="auto" w:fill="FFFFFF"/>
        </w:rPr>
      </w:pPr>
      <w:del w:id="215" w:author="Walker, Joseph (CDC/DDID/NCIRD/ID)" w:date="2019-09-16T16:20:00Z">
        <w:r>
          <w:rPr>
            <w:rFonts w:asciiTheme="minorHAnsi" w:hAnsiTheme="minorHAnsi"/>
          </w:rPr>
          <w:delText>Forecast</w:delText>
        </w:r>
        <w:r w:rsidRPr="006E5CA9">
          <w:rPr>
            <w:rFonts w:asciiTheme="minorHAnsi" w:hAnsiTheme="minorHAnsi"/>
          </w:rPr>
          <w:delText xml:space="preserve"> accuracy will be measured by log</w:delText>
        </w:r>
        <w:r>
          <w:rPr>
            <w:rFonts w:asciiTheme="minorHAnsi" w:hAnsiTheme="minorHAnsi"/>
          </w:rPr>
          <w:delText xml:space="preserve"> </w:delText>
        </w:r>
        <w:r w:rsidRPr="006E5CA9">
          <w:rPr>
            <w:rFonts w:asciiTheme="minorHAnsi" w:hAnsiTheme="minorHAnsi"/>
          </w:rPr>
          <w:delText>score only.</w:delText>
        </w:r>
        <w:r>
          <w:rPr>
            <w:rFonts w:asciiTheme="minorHAnsi" w:hAnsiTheme="minorHAnsi"/>
          </w:rPr>
          <w:delText xml:space="preserve"> </w:delText>
        </w:r>
        <w:r w:rsidRPr="006E5CA9">
          <w:rPr>
            <w:rFonts w:asciiTheme="minorHAnsi" w:hAnsiTheme="minorHAnsi"/>
          </w:rPr>
          <w:delText>Nonetheless, forecasters</w:delText>
        </w:r>
      </w:del>
      <w:ins w:id="216" w:author="Walker, Joseph (CDC/DDID/NCIRD/ID)" w:date="2019-09-16T16:20:00Z">
        <w:r w:rsidR="00295874">
          <w:rPr>
            <w:rFonts w:asciiTheme="minorHAnsi" w:hAnsiTheme="minorHAnsi"/>
          </w:rPr>
          <w:t>F</w:t>
        </w:r>
        <w:r w:rsidR="00295874" w:rsidRPr="006E5CA9">
          <w:rPr>
            <w:rFonts w:asciiTheme="minorHAnsi" w:hAnsiTheme="minorHAnsi"/>
          </w:rPr>
          <w:t>orecasters</w:t>
        </w:r>
      </w:ins>
      <w:r w:rsidR="00295874" w:rsidRPr="006E5CA9">
        <w:rPr>
          <w:rFonts w:asciiTheme="minorHAnsi" w:hAnsiTheme="minorHAnsi"/>
        </w:rPr>
        <w:t xml:space="preserve"> are requested to continue to submit point predictions, which should aim to minimize the </w:t>
      </w:r>
      <w:r w:rsidR="00295874">
        <w:rPr>
          <w:rFonts w:asciiTheme="minorHAnsi" w:hAnsiTheme="minorHAnsi"/>
        </w:rPr>
        <w:t>a</w:t>
      </w:r>
      <w:r w:rsidR="00295874" w:rsidRPr="006E5CA9">
        <w:rPr>
          <w:rFonts w:asciiTheme="minorHAnsi" w:hAnsiTheme="minorHAnsi"/>
        </w:rPr>
        <w:t xml:space="preserve">bsolute </w:t>
      </w:r>
      <w:r w:rsidR="00295874">
        <w:rPr>
          <w:rFonts w:asciiTheme="minorHAnsi" w:hAnsiTheme="minorHAnsi"/>
        </w:rPr>
        <w:t>e</w:t>
      </w:r>
      <w:r w:rsidR="00295874" w:rsidRPr="006E5CA9">
        <w:rPr>
          <w:rFonts w:asciiTheme="minorHAnsi" w:hAnsiTheme="minorHAnsi"/>
        </w:rPr>
        <w:t>rror (AE).</w:t>
      </w:r>
      <w:r w:rsidR="00295874" w:rsidRPr="00C841E2">
        <w:rPr>
          <w:rFonts w:asciiTheme="minorHAnsi" w:hAnsiTheme="minorHAnsi"/>
        </w:rPr>
        <w:t xml:space="preserve"> </w:t>
      </w:r>
      <w:r w:rsidR="00295874" w:rsidRPr="00C841E2">
        <w:rPr>
          <w:rFonts w:asciiTheme="minorHAnsi" w:hAnsiTheme="minorHAnsi"/>
          <w:shd w:val="clear" w:color="auto" w:fill="FFFFFF"/>
        </w:rPr>
        <w:t>Absolute error (AE) is the absolute difference between a prediction </w:t>
      </w:r>
      <m:oMath>
        <m:acc>
          <m:accPr>
            <m:ctrlPr>
              <w:rPr>
                <w:rFonts w:ascii="Cambria Math" w:hAnsi="Cambria Math"/>
                <w:i/>
                <w:shd w:val="clear" w:color="auto" w:fill="FFFFFF"/>
              </w:rPr>
            </m:ctrlPr>
          </m:accPr>
          <m:e>
            <m:r>
              <w:rPr>
                <w:rFonts w:ascii="Cambria Math" w:hAnsi="Cambria Math"/>
                <w:shd w:val="clear" w:color="auto" w:fill="FFFFFF"/>
              </w:rPr>
              <m:t>y</m:t>
            </m:r>
          </m:e>
        </m:acc>
      </m:oMath>
      <w:r w:rsidR="00295874" w:rsidRPr="00C841E2">
        <w:rPr>
          <w:rFonts w:asciiTheme="minorHAnsi" w:hAnsiTheme="minorHAnsi"/>
          <w:shd w:val="clear" w:color="auto" w:fill="FFFFFF"/>
        </w:rPr>
        <w:t> and an observation</w:t>
      </w:r>
      <w:r w:rsidR="00295874">
        <w:rPr>
          <w:rFonts w:asciiTheme="minorHAnsi" w:hAnsiTheme="minorHAnsi"/>
          <w:shd w:val="clear" w:color="auto" w:fill="FFFFFF"/>
        </w:rPr>
        <w:t xml:space="preserve"> </w:t>
      </w:r>
      <m:oMath>
        <m:r>
          <w:rPr>
            <w:rFonts w:ascii="Cambria Math" w:hAnsi="Cambria Math"/>
            <w:shd w:val="clear" w:color="auto" w:fill="FFFFFF"/>
          </w:rPr>
          <m:t xml:space="preserve">y, </m:t>
        </m:r>
      </m:oMath>
      <w:r w:rsidR="00295874">
        <w:rPr>
          <w:rFonts w:asciiTheme="minorHAnsi" w:hAnsiTheme="minorHAnsi"/>
          <w:shd w:val="clear" w:color="auto" w:fill="FFFFFF"/>
        </w:rPr>
        <w:t>such that</w:t>
      </w:r>
      <w:r w:rsidR="00295874" w:rsidRPr="00C841E2">
        <w:rPr>
          <w:rFonts w:asciiTheme="minorHAnsi" w:hAnsiTheme="minorHAnsi"/>
          <w:shd w:val="clear" w:color="auto" w:fill="FFFFFF"/>
        </w:rPr>
        <w:t>:</w:t>
      </w:r>
      <w:r w:rsidR="00295874">
        <w:rPr>
          <w:rFonts w:asciiTheme="minorHAnsi" w:hAnsiTheme="minorHAnsi"/>
          <w:shd w:val="clear" w:color="auto" w:fill="FFFFFF"/>
        </w:rPr>
        <w:t xml:space="preserve"> </w:t>
      </w:r>
      <m:oMath>
        <m:r>
          <w:rPr>
            <w:rFonts w:ascii="Cambria Math" w:hAnsi="Cambria Math"/>
            <w:shd w:val="clear" w:color="auto" w:fill="FFFFFF"/>
          </w:rPr>
          <m:t>AE</m:t>
        </m:r>
        <m:d>
          <m:dPr>
            <m:ctrlPr>
              <w:rPr>
                <w:rFonts w:ascii="Cambria Math" w:hAnsi="Cambria Math"/>
                <w:i/>
                <w:shd w:val="clear" w:color="auto" w:fill="FFFFFF"/>
              </w:rPr>
            </m:ctrlPr>
          </m:dPr>
          <m:e>
            <m:acc>
              <m:accPr>
                <m:ctrlPr>
                  <w:rPr>
                    <w:rFonts w:ascii="Cambria Math" w:hAnsi="Cambria Math"/>
                    <w:i/>
                    <w:shd w:val="clear" w:color="auto" w:fill="FFFFFF"/>
                  </w:rPr>
                </m:ctrlPr>
              </m:accPr>
              <m:e>
                <m:r>
                  <w:rPr>
                    <w:rFonts w:ascii="Cambria Math" w:hAnsi="Cambria Math"/>
                    <w:shd w:val="clear" w:color="auto" w:fill="FFFFFF"/>
                  </w:rPr>
                  <m:t>y</m:t>
                </m:r>
              </m:e>
            </m:acc>
            <m:r>
              <w:rPr>
                <w:rFonts w:ascii="Cambria Math" w:hAnsi="Cambria Math"/>
                <w:shd w:val="clear" w:color="auto" w:fill="FFFFFF"/>
              </w:rPr>
              <m:t>,y</m:t>
            </m:r>
          </m:e>
        </m:d>
        <m:r>
          <w:rPr>
            <w:rFonts w:ascii="Cambria Math" w:hAnsi="Cambria Math"/>
            <w:shd w:val="clear" w:color="auto" w:fill="FFFFFF"/>
          </w:rPr>
          <m:t>=│</m:t>
        </m:r>
        <m:acc>
          <m:accPr>
            <m:ctrlPr>
              <w:rPr>
                <w:rFonts w:ascii="Cambria Math" w:hAnsi="Cambria Math"/>
                <w:i/>
                <w:shd w:val="clear" w:color="auto" w:fill="FFFFFF"/>
              </w:rPr>
            </m:ctrlPr>
          </m:accPr>
          <m:e>
            <m:r>
              <w:rPr>
                <w:rFonts w:ascii="Cambria Math" w:hAnsi="Cambria Math"/>
                <w:shd w:val="clear" w:color="auto" w:fill="FFFFFF"/>
              </w:rPr>
              <m:t>y</m:t>
            </m:r>
          </m:e>
        </m:acc>
        <m:r>
          <w:rPr>
            <w:rFonts w:ascii="Cambria Math" w:hAnsi="Cambria Math"/>
            <w:shd w:val="clear" w:color="auto" w:fill="FFFFFF"/>
          </w:rPr>
          <m:t>-y │</m:t>
        </m:r>
      </m:oMath>
      <w:r w:rsidR="00295874">
        <w:rPr>
          <w:rFonts w:asciiTheme="minorHAnsi" w:hAnsiTheme="minorHAnsi"/>
          <w:shd w:val="clear" w:color="auto" w:fill="FFFFFF"/>
        </w:rPr>
        <w:t xml:space="preserve">. If a point prediction is not provided, CDC will estimate the point prediction </w:t>
      </w:r>
      <w:r w:rsidR="00295874" w:rsidRPr="0059521F">
        <w:rPr>
          <w:rFonts w:asciiTheme="minorHAnsi" w:hAnsiTheme="minorHAnsi"/>
          <w:shd w:val="clear" w:color="auto" w:fill="FFFFFF"/>
        </w:rPr>
        <w:t>using the m</w:t>
      </w:r>
      <w:r w:rsidR="00295874">
        <w:rPr>
          <w:rFonts w:asciiTheme="minorHAnsi" w:hAnsiTheme="minorHAnsi"/>
          <w:shd w:val="clear" w:color="auto" w:fill="FFFFFF"/>
        </w:rPr>
        <w:t>edian</w:t>
      </w:r>
      <w:r w:rsidR="00295874" w:rsidRPr="0059521F">
        <w:rPr>
          <w:rFonts w:asciiTheme="minorHAnsi" w:hAnsiTheme="minorHAnsi"/>
          <w:shd w:val="clear" w:color="auto" w:fill="FFFFFF"/>
        </w:rPr>
        <w:t xml:space="preserve"> of the submitted distribution</w:t>
      </w:r>
      <w:r w:rsidR="00295874">
        <w:rPr>
          <w:rFonts w:asciiTheme="minorHAnsi" w:hAnsiTheme="minorHAnsi"/>
          <w:shd w:val="clear" w:color="auto" w:fill="FFFFFF"/>
        </w:rPr>
        <w:t xml:space="preserve">. </w:t>
      </w:r>
      <w:ins w:id="217" w:author="Walker, Joseph (CDC/DDID/NCIRD/ID)" w:date="2019-09-16T16:20:00Z">
        <w:r w:rsidR="00295874">
          <w:rPr>
            <w:rFonts w:asciiTheme="minorHAnsi" w:hAnsiTheme="minorHAnsi"/>
          </w:rPr>
          <w:t xml:space="preserve">While official team rankings will only be based on log scores, CDC may report on the accuracy of point predictions in manuscripts and analyses. </w:t>
        </w:r>
      </w:ins>
    </w:p>
    <w:p w14:paraId="04DE3D85" w14:textId="77777777" w:rsidR="00295874" w:rsidRDefault="00295874" w:rsidP="00295874">
      <w:pPr>
        <w:spacing w:line="480" w:lineRule="auto"/>
        <w:ind w:firstLine="720"/>
        <w:rPr>
          <w:rFonts w:asciiTheme="minorHAnsi" w:hAnsiTheme="minorHAnsi"/>
        </w:rPr>
      </w:pPr>
      <w:r w:rsidRPr="00EA23FE">
        <w:rPr>
          <w:rFonts w:asciiTheme="minorHAnsi" w:hAnsiTheme="minorHAnsi"/>
          <w:b/>
          <w:shd w:val="clear" w:color="auto" w:fill="FFFFFF"/>
        </w:rPr>
        <w:t>Example:</w:t>
      </w:r>
      <w:r>
        <w:rPr>
          <w:rFonts w:asciiTheme="minorHAnsi" w:hAnsiTheme="minorHAnsi"/>
          <w:shd w:val="clear" w:color="auto" w:fill="FFFFFF"/>
        </w:rPr>
        <w:t xml:space="preserve"> A</w:t>
      </w:r>
      <w:r w:rsidRPr="00C841E2">
        <w:rPr>
          <w:rFonts w:asciiTheme="minorHAnsi" w:hAnsiTheme="minorHAnsi"/>
        </w:rPr>
        <w:t xml:space="preserve"> forecast predicts that the flu season will start on week 45; flu season </w:t>
      </w:r>
      <w:proofErr w:type="gramStart"/>
      <w:r w:rsidRPr="00C841E2">
        <w:rPr>
          <w:rFonts w:asciiTheme="minorHAnsi" w:hAnsiTheme="minorHAnsi"/>
        </w:rPr>
        <w:t>actually begins</w:t>
      </w:r>
      <w:proofErr w:type="gramEnd"/>
      <w:r w:rsidRPr="00C841E2">
        <w:rPr>
          <w:rFonts w:asciiTheme="minorHAnsi" w:hAnsiTheme="minorHAnsi"/>
        </w:rPr>
        <w:t xml:space="preserve"> on week 46. The </w:t>
      </w:r>
      <w:r>
        <w:rPr>
          <w:rFonts w:asciiTheme="minorHAnsi" w:hAnsiTheme="minorHAnsi"/>
        </w:rPr>
        <w:t>AE</w:t>
      </w:r>
      <w:r w:rsidRPr="00C841E2">
        <w:rPr>
          <w:rFonts w:asciiTheme="minorHAnsi" w:hAnsiTheme="minorHAnsi"/>
        </w:rPr>
        <w:t xml:space="preserve"> of the prediction is |45-46| = 1 </w:t>
      </w:r>
      <w:r>
        <w:rPr>
          <w:rFonts w:asciiTheme="minorHAnsi" w:hAnsiTheme="minorHAnsi"/>
        </w:rPr>
        <w:t>[</w:t>
      </w:r>
      <w:r w:rsidRPr="00C841E2">
        <w:rPr>
          <w:rFonts w:asciiTheme="minorHAnsi" w:hAnsiTheme="minorHAnsi"/>
        </w:rPr>
        <w:t>week</w:t>
      </w:r>
      <w:r>
        <w:rPr>
          <w:rFonts w:asciiTheme="minorHAnsi" w:hAnsiTheme="minorHAnsi"/>
        </w:rPr>
        <w:t>]</w:t>
      </w:r>
      <w:r w:rsidRPr="00C841E2">
        <w:rPr>
          <w:rFonts w:asciiTheme="minorHAnsi" w:hAnsiTheme="minorHAnsi"/>
        </w:rPr>
        <w:t>.</w:t>
      </w:r>
      <w:r>
        <w:rPr>
          <w:rFonts w:asciiTheme="minorHAnsi" w:hAnsiTheme="minorHAnsi"/>
        </w:rPr>
        <w:t xml:space="preserve"> For season onset, if the point prediction is for no onset, please report a point prediction of “NA”.</w:t>
      </w:r>
    </w:p>
    <w:p w14:paraId="5CEAC46C" w14:textId="77777777" w:rsidR="00295874" w:rsidRPr="00EA23FE" w:rsidRDefault="00295874" w:rsidP="00295874">
      <w:pPr>
        <w:pStyle w:val="NormalWeb"/>
        <w:shd w:val="clear" w:color="auto" w:fill="FFFFFF"/>
        <w:spacing w:before="0" w:beforeAutospacing="0" w:after="0" w:line="480" w:lineRule="auto"/>
        <w:ind w:left="0"/>
        <w:rPr>
          <w:rFonts w:asciiTheme="minorHAnsi" w:hAnsiTheme="minorHAnsi"/>
          <w:sz w:val="24"/>
          <w:szCs w:val="24"/>
        </w:rPr>
      </w:pPr>
    </w:p>
    <w:p w14:paraId="357E4A69" w14:textId="77777777" w:rsidR="00295874" w:rsidRPr="00EA23FE" w:rsidRDefault="00295874" w:rsidP="00295874">
      <w:pPr>
        <w:pStyle w:val="NormalWeb"/>
        <w:shd w:val="clear" w:color="auto" w:fill="FFFFFF"/>
        <w:spacing w:before="0" w:beforeAutospacing="0" w:after="0" w:line="480" w:lineRule="auto"/>
        <w:ind w:left="0"/>
        <w:rPr>
          <w:rFonts w:asciiTheme="minorHAnsi" w:hAnsiTheme="minorHAnsi"/>
          <w:b/>
          <w:sz w:val="24"/>
          <w:szCs w:val="24"/>
        </w:rPr>
      </w:pPr>
      <w:r w:rsidRPr="00EA23FE">
        <w:rPr>
          <w:rFonts w:asciiTheme="minorHAnsi" w:hAnsiTheme="minorHAnsi"/>
          <w:b/>
          <w:sz w:val="24"/>
          <w:szCs w:val="24"/>
        </w:rPr>
        <w:t xml:space="preserve">Method to </w:t>
      </w:r>
      <w:r>
        <w:rPr>
          <w:rFonts w:asciiTheme="minorHAnsi" w:hAnsiTheme="minorHAnsi"/>
          <w:b/>
          <w:sz w:val="24"/>
          <w:szCs w:val="24"/>
        </w:rPr>
        <w:t>D</w:t>
      </w:r>
      <w:r w:rsidRPr="00EA23FE">
        <w:rPr>
          <w:rFonts w:asciiTheme="minorHAnsi" w:hAnsiTheme="minorHAnsi"/>
          <w:b/>
          <w:sz w:val="24"/>
          <w:szCs w:val="24"/>
        </w:rPr>
        <w:t xml:space="preserve">etermine </w:t>
      </w:r>
      <w:r>
        <w:rPr>
          <w:rFonts w:asciiTheme="minorHAnsi" w:hAnsiTheme="minorHAnsi"/>
          <w:b/>
          <w:sz w:val="24"/>
          <w:szCs w:val="24"/>
        </w:rPr>
        <w:t>O</w:t>
      </w:r>
      <w:r w:rsidRPr="00EA23FE">
        <w:rPr>
          <w:rFonts w:asciiTheme="minorHAnsi" w:hAnsiTheme="minorHAnsi"/>
          <w:b/>
          <w:sz w:val="24"/>
          <w:szCs w:val="24"/>
        </w:rPr>
        <w:t xml:space="preserve">verall </w:t>
      </w:r>
      <w:r>
        <w:rPr>
          <w:rFonts w:asciiTheme="minorHAnsi" w:hAnsiTheme="minorHAnsi"/>
          <w:b/>
          <w:sz w:val="24"/>
          <w:szCs w:val="24"/>
        </w:rPr>
        <w:t>T</w:t>
      </w:r>
      <w:r w:rsidRPr="00EA23FE">
        <w:rPr>
          <w:rFonts w:asciiTheme="minorHAnsi" w:hAnsiTheme="minorHAnsi"/>
          <w:b/>
          <w:sz w:val="24"/>
          <w:szCs w:val="24"/>
        </w:rPr>
        <w:t xml:space="preserve">eam </w:t>
      </w:r>
      <w:r>
        <w:rPr>
          <w:rFonts w:asciiTheme="minorHAnsi" w:hAnsiTheme="minorHAnsi"/>
          <w:b/>
          <w:sz w:val="24"/>
          <w:szCs w:val="24"/>
        </w:rPr>
        <w:t>R</w:t>
      </w:r>
      <w:r w:rsidRPr="00EA23FE">
        <w:rPr>
          <w:rFonts w:asciiTheme="minorHAnsi" w:hAnsiTheme="minorHAnsi"/>
          <w:b/>
          <w:sz w:val="24"/>
          <w:szCs w:val="24"/>
        </w:rPr>
        <w:t>ankings</w:t>
      </w:r>
    </w:p>
    <w:p w14:paraId="48F97C8E" w14:textId="5CEC0D95" w:rsidR="00295874" w:rsidRDefault="00295874" w:rsidP="00295874">
      <w:pPr>
        <w:pStyle w:val="NormalWeb"/>
        <w:shd w:val="clear" w:color="auto" w:fill="FFFFFF"/>
        <w:spacing w:before="0" w:beforeAutospacing="0" w:after="0" w:line="480" w:lineRule="auto"/>
        <w:ind w:left="0" w:firstLine="720"/>
        <w:rPr>
          <w:rFonts w:asciiTheme="minorHAnsi" w:hAnsiTheme="minorHAnsi"/>
          <w:sz w:val="24"/>
          <w:szCs w:val="24"/>
        </w:rPr>
      </w:pPr>
      <w:r w:rsidRPr="002D59F5">
        <w:rPr>
          <w:rFonts w:asciiTheme="minorHAnsi" w:eastAsia="Times New Roman" w:hAnsiTheme="minorHAnsi" w:cs="Helvetica"/>
          <w:sz w:val="24"/>
          <w:szCs w:val="24"/>
        </w:rPr>
        <w:t xml:space="preserve">Logarithmic scores </w:t>
      </w:r>
      <w:r>
        <w:rPr>
          <w:rFonts w:asciiTheme="minorHAnsi" w:eastAsia="Times New Roman" w:hAnsiTheme="minorHAnsi" w:cs="Helvetica"/>
          <w:sz w:val="24"/>
          <w:szCs w:val="24"/>
        </w:rPr>
        <w:t xml:space="preserve">for seasonal and short-term forecasts will </w:t>
      </w:r>
      <w:r w:rsidRPr="002D59F5">
        <w:rPr>
          <w:rFonts w:asciiTheme="minorHAnsi" w:eastAsia="Times New Roman" w:hAnsiTheme="minorHAnsi" w:cs="Helvetica"/>
          <w:sz w:val="24"/>
          <w:szCs w:val="24"/>
        </w:rPr>
        <w:t xml:space="preserve">be </w:t>
      </w:r>
      <w:r>
        <w:rPr>
          <w:rFonts w:asciiTheme="minorHAnsi" w:eastAsia="Times New Roman" w:hAnsiTheme="minorHAnsi" w:cs="Helvetica"/>
          <w:sz w:val="24"/>
          <w:szCs w:val="24"/>
        </w:rPr>
        <w:t>averaged</w:t>
      </w:r>
      <w:r w:rsidRPr="002D59F5">
        <w:rPr>
          <w:rFonts w:asciiTheme="minorHAnsi" w:eastAsia="Times New Roman" w:hAnsiTheme="minorHAnsi" w:cs="Helvetica"/>
          <w:sz w:val="24"/>
          <w:szCs w:val="24"/>
        </w:rPr>
        <w:t xml:space="preserve"> across different</w:t>
      </w:r>
      <w:r>
        <w:rPr>
          <w:rFonts w:asciiTheme="minorHAnsi" w:eastAsia="Times New Roman" w:hAnsiTheme="minorHAnsi" w:cs="Helvetica"/>
          <w:sz w:val="24"/>
          <w:szCs w:val="24"/>
        </w:rPr>
        <w:t xml:space="preserve"> submission</w:t>
      </w:r>
      <w:r w:rsidRPr="002D59F5">
        <w:rPr>
          <w:rFonts w:asciiTheme="minorHAnsi" w:eastAsia="Times New Roman" w:hAnsiTheme="minorHAnsi" w:cs="Helvetica"/>
          <w:sz w:val="24"/>
          <w:szCs w:val="24"/>
        </w:rPr>
        <w:t xml:space="preserve"> time periods</w:t>
      </w:r>
      <w:r w:rsidRPr="006E1CB6">
        <w:rPr>
          <w:rFonts w:asciiTheme="minorHAnsi" w:eastAsia="Times New Roman" w:hAnsiTheme="minorHAnsi" w:cs="Helvetica"/>
          <w:sz w:val="24"/>
          <w:szCs w:val="24"/>
        </w:rPr>
        <w:t xml:space="preserve"> and locations to provide both specific and generalized measures of model accuracy. T</w:t>
      </w:r>
      <w:r w:rsidRPr="006E1CB6">
        <w:rPr>
          <w:rFonts w:asciiTheme="minorHAnsi" w:hAnsiTheme="minorHAnsi"/>
          <w:sz w:val="24"/>
          <w:szCs w:val="24"/>
        </w:rPr>
        <w:t xml:space="preserve">he overall team rankings at the end of the season will be determined by averaging scores across </w:t>
      </w:r>
      <w:proofErr w:type="gramStart"/>
      <w:r w:rsidRPr="006E1CB6">
        <w:rPr>
          <w:rFonts w:asciiTheme="minorHAnsi" w:hAnsiTheme="minorHAnsi"/>
          <w:sz w:val="24"/>
          <w:szCs w:val="24"/>
        </w:rPr>
        <w:t>all of</w:t>
      </w:r>
      <w:proofErr w:type="gramEnd"/>
      <w:r w:rsidRPr="006E1CB6">
        <w:rPr>
          <w:rFonts w:asciiTheme="minorHAnsi" w:hAnsiTheme="minorHAnsi"/>
          <w:sz w:val="24"/>
          <w:szCs w:val="24"/>
        </w:rPr>
        <w:t xml:space="preserve"> the national- and regional-level targets</w:t>
      </w:r>
      <w:r>
        <w:rPr>
          <w:rFonts w:asciiTheme="minorHAnsi" w:hAnsiTheme="minorHAnsi"/>
          <w:sz w:val="24"/>
          <w:szCs w:val="24"/>
        </w:rPr>
        <w:t xml:space="preserve"> over</w:t>
      </w:r>
      <w:r w:rsidRPr="006E1CB6">
        <w:rPr>
          <w:rFonts w:asciiTheme="minorHAnsi" w:hAnsiTheme="minorHAnsi"/>
          <w:sz w:val="24"/>
          <w:szCs w:val="24"/>
        </w:rPr>
        <w:t xml:space="preserve"> the</w:t>
      </w:r>
      <w:r>
        <w:rPr>
          <w:rFonts w:asciiTheme="minorHAnsi" w:hAnsiTheme="minorHAnsi"/>
          <w:sz w:val="24"/>
          <w:szCs w:val="24"/>
        </w:rPr>
        <w:t>ir</w:t>
      </w:r>
      <w:r w:rsidRPr="006E1CB6">
        <w:rPr>
          <w:rFonts w:asciiTheme="minorHAnsi" w:hAnsiTheme="minorHAnsi"/>
          <w:sz w:val="24"/>
          <w:szCs w:val="24"/>
        </w:rPr>
        <w:t xml:space="preserve"> </w:t>
      </w:r>
      <w:r>
        <w:rPr>
          <w:rFonts w:asciiTheme="minorHAnsi" w:hAnsiTheme="minorHAnsi"/>
          <w:sz w:val="24"/>
          <w:szCs w:val="24"/>
        </w:rPr>
        <w:lastRenderedPageBreak/>
        <w:t xml:space="preserve">respective </w:t>
      </w:r>
      <w:r w:rsidRPr="006E1CB6">
        <w:rPr>
          <w:rFonts w:asciiTheme="minorHAnsi" w:hAnsiTheme="minorHAnsi"/>
          <w:sz w:val="24"/>
          <w:szCs w:val="24"/>
        </w:rPr>
        <w:t>evaluation period</w:t>
      </w:r>
      <w:r>
        <w:rPr>
          <w:rFonts w:asciiTheme="minorHAnsi" w:hAnsiTheme="minorHAnsi"/>
          <w:sz w:val="24"/>
          <w:szCs w:val="24"/>
        </w:rPr>
        <w:t>s as described below</w:t>
      </w:r>
      <w:r w:rsidRPr="006E1CB6">
        <w:rPr>
          <w:rFonts w:asciiTheme="minorHAnsi" w:hAnsiTheme="minorHAnsi"/>
          <w:sz w:val="24"/>
          <w:szCs w:val="24"/>
        </w:rPr>
        <w:t>.</w:t>
      </w:r>
      <w:r>
        <w:rPr>
          <w:rFonts w:asciiTheme="minorHAnsi" w:hAnsiTheme="minorHAnsi"/>
          <w:sz w:val="24"/>
          <w:szCs w:val="24"/>
        </w:rPr>
        <w:t xml:space="preserve"> Teams that do not provide all seven seasonal and short-term targets for all locations </w:t>
      </w:r>
      <w:ins w:id="218" w:author="Walker, Joseph (CDC/DDID/NCIRD/ID)" w:date="2019-09-16T16:20:00Z">
        <w:r>
          <w:rPr>
            <w:rFonts w:asciiTheme="minorHAnsi" w:hAnsiTheme="minorHAnsi"/>
            <w:sz w:val="24"/>
            <w:szCs w:val="24"/>
          </w:rPr>
          <w:t xml:space="preserve">at least one week during the challenge </w:t>
        </w:r>
      </w:ins>
      <w:r>
        <w:rPr>
          <w:rFonts w:asciiTheme="minorHAnsi" w:hAnsiTheme="minorHAnsi"/>
          <w:sz w:val="24"/>
          <w:szCs w:val="24"/>
        </w:rPr>
        <w:t xml:space="preserve">will be ineligible to be named the overall top performing team; however, they will still be ranked for the targets they </w:t>
      </w:r>
      <w:r w:rsidRPr="0086724C">
        <w:rPr>
          <w:rFonts w:asciiTheme="minorHAnsi" w:hAnsiTheme="minorHAnsi"/>
          <w:sz w:val="24"/>
          <w:szCs w:val="24"/>
        </w:rPr>
        <w:t xml:space="preserve">provided. </w:t>
      </w:r>
      <w:r w:rsidRPr="00E47788">
        <w:rPr>
          <w:rFonts w:asciiTheme="minorHAnsi" w:hAnsiTheme="minorHAnsi" w:cs="Courier New"/>
          <w:sz w:val="24"/>
          <w:szCs w:val="24"/>
        </w:rPr>
        <w:t xml:space="preserve">Although teams may choose to participate in more than one challenge (e.g. FluSight </w:t>
      </w:r>
      <w:r>
        <w:rPr>
          <w:rFonts w:asciiTheme="minorHAnsi" w:hAnsiTheme="minorHAnsi" w:cs="Courier New"/>
          <w:sz w:val="24"/>
          <w:szCs w:val="24"/>
        </w:rPr>
        <w:t xml:space="preserve">described here </w:t>
      </w:r>
      <w:r w:rsidRPr="00E47788">
        <w:rPr>
          <w:rFonts w:asciiTheme="minorHAnsi" w:hAnsiTheme="minorHAnsi" w:cs="Courier New"/>
          <w:sz w:val="24"/>
          <w:szCs w:val="24"/>
        </w:rPr>
        <w:t>and the</w:t>
      </w:r>
      <w:del w:id="219" w:author="Walker, Joseph (CDC/DDID/NCIRD/ID)" w:date="2019-09-16T16:20:00Z">
        <w:r w:rsidR="0086724C" w:rsidRPr="00E47788">
          <w:rPr>
            <w:rFonts w:asciiTheme="minorHAnsi" w:hAnsiTheme="minorHAnsi" w:cs="Courier New"/>
            <w:sz w:val="24"/>
            <w:szCs w:val="24"/>
          </w:rPr>
          <w:delText xml:space="preserve"> hospitalization </w:delText>
        </w:r>
        <w:r w:rsidR="0086724C">
          <w:rPr>
            <w:rFonts w:asciiTheme="minorHAnsi" w:hAnsiTheme="minorHAnsi" w:cs="Courier New"/>
            <w:sz w:val="24"/>
            <w:szCs w:val="24"/>
          </w:rPr>
          <w:delText>and</w:delText>
        </w:r>
      </w:del>
      <w:r w:rsidRPr="00E47788">
        <w:rPr>
          <w:rFonts w:asciiTheme="minorHAnsi" w:hAnsiTheme="minorHAnsi" w:cs="Courier New"/>
          <w:sz w:val="24"/>
          <w:szCs w:val="24"/>
        </w:rPr>
        <w:t xml:space="preserve"> </w:t>
      </w:r>
      <w:r>
        <w:rPr>
          <w:rFonts w:asciiTheme="minorHAnsi" w:hAnsiTheme="minorHAnsi" w:cs="Courier New"/>
          <w:sz w:val="24"/>
          <w:szCs w:val="24"/>
        </w:rPr>
        <w:t xml:space="preserve">state </w:t>
      </w:r>
      <w:r w:rsidRPr="00E47788">
        <w:rPr>
          <w:rFonts w:asciiTheme="minorHAnsi" w:hAnsiTheme="minorHAnsi" w:cs="Courier New"/>
          <w:sz w:val="24"/>
          <w:szCs w:val="24"/>
        </w:rPr>
        <w:t>challenge</w:t>
      </w:r>
      <w:r>
        <w:rPr>
          <w:rFonts w:asciiTheme="minorHAnsi" w:hAnsiTheme="minorHAnsi" w:cs="Courier New"/>
          <w:sz w:val="24"/>
          <w:szCs w:val="24"/>
        </w:rPr>
        <w:t>s</w:t>
      </w:r>
      <w:r w:rsidRPr="00E47788">
        <w:rPr>
          <w:rFonts w:asciiTheme="minorHAnsi" w:hAnsiTheme="minorHAnsi" w:cs="Courier New"/>
          <w:sz w:val="24"/>
          <w:szCs w:val="24"/>
        </w:rPr>
        <w:t xml:space="preserve"> described </w:t>
      </w:r>
      <w:r>
        <w:rPr>
          <w:rFonts w:asciiTheme="minorHAnsi" w:hAnsiTheme="minorHAnsi" w:cs="Courier New"/>
          <w:sz w:val="24"/>
          <w:szCs w:val="24"/>
        </w:rPr>
        <w:t>below</w:t>
      </w:r>
      <w:r w:rsidRPr="00E47788">
        <w:rPr>
          <w:rFonts w:asciiTheme="minorHAnsi" w:hAnsiTheme="minorHAnsi" w:cs="Courier New"/>
          <w:sz w:val="24"/>
          <w:szCs w:val="24"/>
        </w:rPr>
        <w:t>), rankings for one challenge will not influence rankings for another, and an overall top-score will not be determined.</w:t>
      </w:r>
    </w:p>
    <w:p w14:paraId="262C2855" w14:textId="77777777" w:rsidR="00295874" w:rsidRDefault="00295874" w:rsidP="00295874">
      <w:pPr>
        <w:pStyle w:val="NormalWeb"/>
        <w:shd w:val="clear" w:color="auto" w:fill="FFFFFF"/>
        <w:spacing w:before="0" w:beforeAutospacing="0" w:after="0" w:line="480" w:lineRule="auto"/>
        <w:ind w:left="0" w:firstLine="720"/>
        <w:rPr>
          <w:rFonts w:asciiTheme="minorHAnsi" w:hAnsiTheme="minorHAnsi"/>
          <w:sz w:val="24"/>
          <w:szCs w:val="24"/>
        </w:rPr>
      </w:pPr>
      <w:r w:rsidRPr="006E1CB6">
        <w:rPr>
          <w:rFonts w:asciiTheme="minorHAnsi" w:hAnsiTheme="minorHAnsi"/>
          <w:sz w:val="24"/>
          <w:szCs w:val="24"/>
        </w:rPr>
        <w:t xml:space="preserve">The evaluation period will vary by forecasting target and geographic region, </w:t>
      </w:r>
      <w:r>
        <w:rPr>
          <w:rFonts w:asciiTheme="minorHAnsi" w:hAnsiTheme="minorHAnsi"/>
          <w:sz w:val="24"/>
          <w:szCs w:val="24"/>
        </w:rPr>
        <w:t>representing the</w:t>
      </w:r>
      <w:r w:rsidRPr="006E1CB6">
        <w:rPr>
          <w:rFonts w:asciiTheme="minorHAnsi" w:hAnsiTheme="minorHAnsi"/>
          <w:sz w:val="24"/>
          <w:szCs w:val="24"/>
        </w:rPr>
        <w:t xml:space="preserve"> weeks when the forecasts are most useful.</w:t>
      </w:r>
      <w:r>
        <w:rPr>
          <w:rFonts w:asciiTheme="minorHAnsi" w:hAnsiTheme="minorHAnsi"/>
          <w:sz w:val="24"/>
          <w:szCs w:val="24"/>
        </w:rPr>
        <w:t xml:space="preserve"> F</w:t>
      </w:r>
      <w:r w:rsidRPr="006E1CB6">
        <w:rPr>
          <w:rFonts w:asciiTheme="minorHAnsi" w:hAnsiTheme="minorHAnsi"/>
          <w:sz w:val="24"/>
          <w:szCs w:val="24"/>
        </w:rPr>
        <w:t>or</w:t>
      </w:r>
      <w:r>
        <w:rPr>
          <w:rFonts w:asciiTheme="minorHAnsi" w:hAnsiTheme="minorHAnsi"/>
          <w:sz w:val="24"/>
          <w:szCs w:val="24"/>
        </w:rPr>
        <w:t xml:space="preserve"> all</w:t>
      </w:r>
      <w:r w:rsidRPr="006E1CB6">
        <w:rPr>
          <w:rFonts w:asciiTheme="minorHAnsi" w:hAnsiTheme="minorHAnsi"/>
          <w:sz w:val="24"/>
          <w:szCs w:val="24"/>
        </w:rPr>
        <w:t xml:space="preserve"> seasonal targets</w:t>
      </w:r>
      <w:r>
        <w:rPr>
          <w:rFonts w:asciiTheme="minorHAnsi" w:hAnsiTheme="minorHAnsi"/>
          <w:sz w:val="24"/>
          <w:szCs w:val="24"/>
        </w:rPr>
        <w:t>, the evaluation period</w:t>
      </w:r>
      <w:r w:rsidRPr="006E1CB6">
        <w:rPr>
          <w:rFonts w:asciiTheme="minorHAnsi" w:hAnsiTheme="minorHAnsi"/>
          <w:sz w:val="24"/>
          <w:szCs w:val="24"/>
        </w:rPr>
        <w:t xml:space="preserve"> will begin with the first forecast submission. The evaluation period for season onset will end six weeks after the </w:t>
      </w:r>
      <w:r>
        <w:rPr>
          <w:rFonts w:asciiTheme="minorHAnsi" w:hAnsiTheme="minorHAnsi"/>
          <w:sz w:val="24"/>
          <w:szCs w:val="24"/>
        </w:rPr>
        <w:t xml:space="preserve">observed onset week; </w:t>
      </w:r>
      <w:r w:rsidRPr="006E1CB6">
        <w:rPr>
          <w:rFonts w:asciiTheme="minorHAnsi" w:hAnsiTheme="minorHAnsi"/>
          <w:sz w:val="24"/>
          <w:szCs w:val="24"/>
        </w:rPr>
        <w:t>the evaluation period</w:t>
      </w:r>
      <w:r>
        <w:rPr>
          <w:rFonts w:asciiTheme="minorHAnsi" w:hAnsiTheme="minorHAnsi"/>
          <w:sz w:val="24"/>
          <w:szCs w:val="24"/>
        </w:rPr>
        <w:t>s</w:t>
      </w:r>
      <w:r w:rsidRPr="006E1CB6">
        <w:rPr>
          <w:rFonts w:asciiTheme="minorHAnsi" w:hAnsiTheme="minorHAnsi"/>
          <w:sz w:val="24"/>
          <w:szCs w:val="24"/>
        </w:rPr>
        <w:t xml:space="preserve"> for peak </w:t>
      </w:r>
      <w:r>
        <w:rPr>
          <w:rFonts w:asciiTheme="minorHAnsi" w:hAnsiTheme="minorHAnsi"/>
          <w:sz w:val="24"/>
          <w:szCs w:val="24"/>
        </w:rPr>
        <w:t xml:space="preserve">week </w:t>
      </w:r>
      <w:r w:rsidRPr="006E1CB6">
        <w:rPr>
          <w:rFonts w:asciiTheme="minorHAnsi" w:hAnsiTheme="minorHAnsi"/>
          <w:sz w:val="24"/>
          <w:szCs w:val="24"/>
        </w:rPr>
        <w:t>and intensity will end after ILINet is observed to go below baseline</w:t>
      </w:r>
      <w:r>
        <w:rPr>
          <w:rFonts w:asciiTheme="minorHAnsi" w:hAnsiTheme="minorHAnsi"/>
          <w:sz w:val="24"/>
          <w:szCs w:val="24"/>
        </w:rPr>
        <w:t xml:space="preserve"> for the final time during an influenza season</w:t>
      </w:r>
      <w:r w:rsidRPr="006E1CB6">
        <w:rPr>
          <w:rFonts w:asciiTheme="minorHAnsi" w:hAnsiTheme="minorHAnsi"/>
          <w:sz w:val="24"/>
          <w:szCs w:val="24"/>
        </w:rPr>
        <w:t xml:space="preserve">. For short-term forecasts, the evaluation period will begin four weeks prior to the </w:t>
      </w:r>
      <w:r>
        <w:rPr>
          <w:rFonts w:asciiTheme="minorHAnsi" w:hAnsiTheme="minorHAnsi"/>
          <w:sz w:val="24"/>
          <w:szCs w:val="24"/>
        </w:rPr>
        <w:t xml:space="preserve">observed </w:t>
      </w:r>
      <w:r w:rsidRPr="006E1CB6">
        <w:rPr>
          <w:rFonts w:asciiTheme="minorHAnsi" w:hAnsiTheme="minorHAnsi"/>
          <w:sz w:val="24"/>
          <w:szCs w:val="24"/>
        </w:rPr>
        <w:t xml:space="preserve">onset week and will end </w:t>
      </w:r>
      <w:r>
        <w:rPr>
          <w:rFonts w:asciiTheme="minorHAnsi" w:hAnsiTheme="minorHAnsi"/>
          <w:sz w:val="24"/>
          <w:szCs w:val="24"/>
        </w:rPr>
        <w:t>three</w:t>
      </w:r>
      <w:r w:rsidRPr="006E1CB6">
        <w:rPr>
          <w:rFonts w:asciiTheme="minorHAnsi" w:hAnsiTheme="minorHAnsi"/>
          <w:sz w:val="24"/>
          <w:szCs w:val="24"/>
        </w:rPr>
        <w:t xml:space="preserve"> weeks after </w:t>
      </w:r>
      <w:r>
        <w:rPr>
          <w:rFonts w:asciiTheme="minorHAnsi" w:hAnsiTheme="minorHAnsi"/>
          <w:sz w:val="24"/>
          <w:szCs w:val="24"/>
        </w:rPr>
        <w:t>ILINet is observed to go below baseline for the final time during an influenza season</w:t>
      </w:r>
      <w:r w:rsidRPr="006E1CB6">
        <w:rPr>
          <w:rFonts w:asciiTheme="minorHAnsi" w:hAnsiTheme="minorHAnsi"/>
          <w:sz w:val="24"/>
          <w:szCs w:val="24"/>
        </w:rPr>
        <w:t>.</w:t>
      </w:r>
      <w:r w:rsidRPr="00C60F6A">
        <w:rPr>
          <w:rFonts w:asciiTheme="minorHAnsi" w:hAnsiTheme="minorHAnsi"/>
          <w:sz w:val="24"/>
          <w:szCs w:val="24"/>
        </w:rPr>
        <w:t xml:space="preserve"> </w:t>
      </w:r>
    </w:p>
    <w:p w14:paraId="07140911" w14:textId="3C77F5FD" w:rsidR="00295874" w:rsidRDefault="00295874" w:rsidP="00295874">
      <w:pPr>
        <w:pStyle w:val="NormalWeb"/>
        <w:shd w:val="clear" w:color="auto" w:fill="FFFFFF"/>
        <w:spacing w:before="0" w:beforeAutospacing="0" w:after="0" w:line="480" w:lineRule="auto"/>
        <w:ind w:left="0" w:firstLine="720"/>
        <w:rPr>
          <w:ins w:id="220" w:author="Walker, Joseph (CDC/DDID/NCIRD/ID)" w:date="2019-09-16T16:20:00Z"/>
          <w:rFonts w:asciiTheme="minorHAnsi" w:hAnsiTheme="minorHAnsi"/>
          <w:sz w:val="24"/>
          <w:szCs w:val="24"/>
        </w:rPr>
      </w:pPr>
      <w:ins w:id="221" w:author="Walker, Joseph (CDC/DDID/NCIRD/ID)" w:date="2019-09-16T16:20:00Z">
        <w:r>
          <w:rPr>
            <w:rFonts w:asciiTheme="minorHAnsi" w:hAnsiTheme="minorHAnsi"/>
            <w:sz w:val="24"/>
            <w:szCs w:val="24"/>
          </w:rPr>
          <w:t xml:space="preserve">Teams are free to submit as many systems as they wish, but these systems should all be substantially different from one another, reflecting materially different approaches to the forecasting problem.  </w:t>
        </w:r>
      </w:ins>
    </w:p>
    <w:p w14:paraId="26AC8FE5" w14:textId="77777777" w:rsidR="00295874" w:rsidRDefault="00295874" w:rsidP="00295874">
      <w:pPr>
        <w:spacing w:line="480" w:lineRule="auto"/>
        <w:ind w:firstLine="720"/>
        <w:rPr>
          <w:rFonts w:asciiTheme="minorHAnsi" w:hAnsiTheme="minorHAnsi"/>
        </w:rPr>
      </w:pPr>
    </w:p>
    <w:p w14:paraId="4518F8F1" w14:textId="77777777" w:rsidR="00295874" w:rsidRDefault="00295874" w:rsidP="00295874">
      <w:pPr>
        <w:spacing w:line="480" w:lineRule="auto"/>
        <w:rPr>
          <w:rFonts w:asciiTheme="minorHAnsi" w:hAnsiTheme="minorHAnsi" w:cs="Courier New"/>
          <w:b/>
        </w:rPr>
      </w:pPr>
      <w:r>
        <w:rPr>
          <w:rFonts w:asciiTheme="minorHAnsi" w:hAnsiTheme="minorHAnsi" w:cs="Courier New"/>
          <w:b/>
        </w:rPr>
        <w:t>Data Sources</w:t>
      </w:r>
    </w:p>
    <w:p w14:paraId="6A130A98" w14:textId="77777777" w:rsidR="00295874" w:rsidRDefault="00295874" w:rsidP="00295874">
      <w:pPr>
        <w:spacing w:line="480" w:lineRule="auto"/>
        <w:ind w:firstLine="720"/>
        <w:rPr>
          <w:rFonts w:asciiTheme="minorHAnsi" w:hAnsiTheme="minorHAnsi" w:cs="Courier New"/>
        </w:rPr>
      </w:pPr>
      <w:r>
        <w:rPr>
          <w:rFonts w:asciiTheme="minorHAnsi" w:hAnsiTheme="minorHAnsi" w:cs="Courier New"/>
        </w:rPr>
        <w:t>H</w:t>
      </w:r>
      <w:r w:rsidRPr="00C261C6">
        <w:rPr>
          <w:rFonts w:asciiTheme="minorHAnsi" w:hAnsiTheme="minorHAnsi" w:cs="Courier New"/>
        </w:rPr>
        <w:t xml:space="preserve">istorical national surveillance data </w:t>
      </w:r>
      <w:r>
        <w:rPr>
          <w:rFonts w:asciiTheme="minorHAnsi" w:hAnsiTheme="minorHAnsi" w:cs="Courier New"/>
        </w:rPr>
        <w:t>may be used for</w:t>
      </w:r>
      <w:r w:rsidRPr="00C261C6">
        <w:rPr>
          <w:rFonts w:asciiTheme="minorHAnsi" w:hAnsiTheme="minorHAnsi" w:cs="Courier New"/>
        </w:rPr>
        <w:t xml:space="preserve"> training and model development</w:t>
      </w:r>
      <w:r>
        <w:rPr>
          <w:rFonts w:asciiTheme="minorHAnsi" w:hAnsiTheme="minorHAnsi" w:cs="Courier New"/>
        </w:rPr>
        <w:t>, and</w:t>
      </w:r>
      <w:r w:rsidRPr="00C261C6">
        <w:rPr>
          <w:rFonts w:asciiTheme="minorHAnsi" w:hAnsiTheme="minorHAnsi" w:cs="Courier New"/>
        </w:rPr>
        <w:t xml:space="preserve"> are available at </w:t>
      </w:r>
      <w:hyperlink r:id="rId13" w:history="1">
        <w:r w:rsidRPr="00115D51">
          <w:rPr>
            <w:rStyle w:val="Hyperlink"/>
            <w:rFonts w:asciiTheme="minorHAnsi" w:hAnsiTheme="minorHAnsi" w:cs="Courier New"/>
          </w:rPr>
          <w:t>http://gis.cdc.gov/grasp/fluview/fluportaldashboard.html</w:t>
        </w:r>
      </w:hyperlink>
      <w:r>
        <w:rPr>
          <w:rStyle w:val="Hyperlink"/>
          <w:rFonts w:asciiTheme="minorHAnsi" w:hAnsiTheme="minorHAnsi" w:cs="Courier New"/>
        </w:rPr>
        <w:t>.</w:t>
      </w:r>
      <w:r>
        <w:rPr>
          <w:rFonts w:asciiTheme="minorHAnsi" w:hAnsiTheme="minorHAnsi" w:cs="Courier New"/>
        </w:rPr>
        <w:t xml:space="preserve"> These data</w:t>
      </w:r>
      <w:r w:rsidRPr="00C261C6">
        <w:rPr>
          <w:rFonts w:asciiTheme="minorHAnsi" w:hAnsiTheme="minorHAnsi" w:cs="Courier New"/>
        </w:rPr>
        <w:t xml:space="preserve"> are </w:t>
      </w:r>
      <w:r w:rsidRPr="00C261C6">
        <w:rPr>
          <w:rFonts w:asciiTheme="minorHAnsi" w:hAnsiTheme="minorHAnsi" w:cs="Courier New"/>
        </w:rPr>
        <w:lastRenderedPageBreak/>
        <w:t>updated every Friday at noon</w:t>
      </w:r>
      <w:r>
        <w:rPr>
          <w:rFonts w:asciiTheme="minorHAnsi" w:hAnsiTheme="minorHAnsi" w:cs="Courier New"/>
        </w:rPr>
        <w:t xml:space="preserve"> Eastern Standard Time</w:t>
      </w:r>
      <w:r w:rsidRPr="00C261C6">
        <w:rPr>
          <w:rFonts w:asciiTheme="minorHAnsi" w:hAnsiTheme="minorHAnsi" w:cs="Courier New"/>
        </w:rPr>
        <w:t>.</w:t>
      </w:r>
      <w:r>
        <w:rPr>
          <w:rFonts w:asciiTheme="minorHAnsi" w:hAnsiTheme="minorHAnsi" w:cs="Courier New"/>
        </w:rPr>
        <w:t xml:space="preserve"> The “</w:t>
      </w:r>
      <w:proofErr w:type="spellStart"/>
      <w:r>
        <w:rPr>
          <w:rFonts w:asciiTheme="minorHAnsi" w:hAnsiTheme="minorHAnsi" w:cs="Courier New"/>
        </w:rPr>
        <w:t>cdcfluview</w:t>
      </w:r>
      <w:proofErr w:type="spellEnd"/>
      <w:r>
        <w:rPr>
          <w:rFonts w:asciiTheme="minorHAnsi" w:hAnsiTheme="minorHAnsi" w:cs="Courier New"/>
        </w:rPr>
        <w:t xml:space="preserve">” package for R can be used to retrieve these data automatically. In addition, the archive of historical CDC regional baselines have also been utilized and are available at </w:t>
      </w:r>
      <w:hyperlink r:id="rId14" w:history="1">
        <w:r w:rsidRPr="00F641C5">
          <w:rPr>
            <w:rStyle w:val="Hyperlink"/>
            <w:rFonts w:asciiTheme="minorHAnsi" w:hAnsiTheme="minorHAnsi" w:cs="Courier New"/>
          </w:rPr>
          <w:t>https://github.com/cdcepi/FluSight-forecasts/blob/master/wILI_Baseline.csv</w:t>
        </w:r>
      </w:hyperlink>
      <w:r>
        <w:rPr>
          <w:rFonts w:asciiTheme="minorHAnsi" w:hAnsiTheme="minorHAnsi" w:cs="Courier New"/>
        </w:rPr>
        <w:t xml:space="preserve">.   </w:t>
      </w:r>
    </w:p>
    <w:p w14:paraId="778A4946" w14:textId="065EF10F" w:rsidR="00295874" w:rsidRDefault="00295874" w:rsidP="00295874">
      <w:pPr>
        <w:spacing w:line="480" w:lineRule="auto"/>
        <w:ind w:firstLine="720"/>
        <w:rPr>
          <w:ins w:id="222" w:author="Walker, Joseph (CDC/DDID/NCIRD/ID)" w:date="2019-09-16T16:20:00Z"/>
          <w:rStyle w:val="Hyperlink"/>
          <w:rFonts w:asciiTheme="minorHAnsi" w:hAnsiTheme="minorHAnsi" w:cs="Courier New"/>
          <w:b/>
          <w:color w:val="auto"/>
          <w:u w:val="none"/>
        </w:rPr>
      </w:pPr>
      <w:r>
        <w:rPr>
          <w:rFonts w:asciiTheme="minorHAnsi" w:hAnsiTheme="minorHAnsi" w:cs="Courier New"/>
        </w:rPr>
        <w:t xml:space="preserve">Teams are welcome to utilize additional data beyond ILINet - additional potential data sources include but are not limited to: </w:t>
      </w:r>
      <w:r w:rsidRPr="00615E33">
        <w:rPr>
          <w:rFonts w:asciiTheme="minorHAnsi" w:hAnsiTheme="minorHAnsi" w:cs="Courier New"/>
        </w:rPr>
        <w:t xml:space="preserve">Carnegie Mellon University’s </w:t>
      </w:r>
      <w:proofErr w:type="spellStart"/>
      <w:r w:rsidRPr="008637DF">
        <w:rPr>
          <w:rStyle w:val="Hyperlink"/>
          <w:rFonts w:asciiTheme="minorHAnsi" w:hAnsiTheme="minorHAnsi"/>
          <w:rPrChange w:id="223" w:author="Walker, Joseph (CDC/DDID/NCIRD/ID)" w:date="2019-09-16T16:20:00Z">
            <w:rPr>
              <w:rStyle w:val="Hyperlink"/>
              <w:rFonts w:asciiTheme="minorHAnsi" w:hAnsiTheme="minorHAnsi"/>
              <w:color w:val="auto"/>
              <w:u w:val="none"/>
            </w:rPr>
          </w:rPrChange>
        </w:rPr>
        <w:t>Epidata</w:t>
      </w:r>
      <w:proofErr w:type="spellEnd"/>
      <w:r w:rsidRPr="008637DF">
        <w:rPr>
          <w:rStyle w:val="Hyperlink"/>
          <w:rFonts w:asciiTheme="minorHAnsi" w:hAnsiTheme="minorHAnsi"/>
          <w:rPrChange w:id="224" w:author="Walker, Joseph (CDC/DDID/NCIRD/ID)" w:date="2019-09-16T16:20:00Z">
            <w:rPr>
              <w:rStyle w:val="Hyperlink"/>
              <w:rFonts w:asciiTheme="minorHAnsi" w:hAnsiTheme="minorHAnsi"/>
              <w:color w:val="auto"/>
              <w:u w:val="none"/>
            </w:rPr>
          </w:rPrChange>
        </w:rPr>
        <w:t xml:space="preserve"> API</w:t>
      </w:r>
      <w:r w:rsidRPr="008637DF">
        <w:rPr>
          <w:rFonts w:asciiTheme="minorHAnsi" w:hAnsiTheme="minorHAnsi" w:cs="Courier New"/>
        </w:rPr>
        <w:t> </w:t>
      </w:r>
      <w:r>
        <w:rPr>
          <w:rFonts w:asciiTheme="minorHAnsi" w:hAnsiTheme="minorHAnsi" w:cs="Courier New"/>
        </w:rPr>
        <w:t>(</w:t>
      </w:r>
      <w:hyperlink r:id="rId15" w:history="1">
        <w:r w:rsidRPr="00615E33">
          <w:rPr>
            <w:rStyle w:val="Hyperlink"/>
            <w:rFonts w:asciiTheme="minorHAnsi" w:hAnsiTheme="minorHAnsi" w:cs="Courier New"/>
          </w:rPr>
          <w:t>Delphi group</w:t>
        </w:r>
      </w:hyperlink>
      <w:r>
        <w:rPr>
          <w:rStyle w:val="Hyperlink"/>
          <w:rFonts w:asciiTheme="minorHAnsi" w:hAnsiTheme="minorHAnsi" w:cs="Courier New"/>
        </w:rPr>
        <w:t xml:space="preserve"> &lt;</w:t>
      </w:r>
      <w:hyperlink r:id="rId16" w:history="1">
        <w:r w:rsidRPr="005A22E1">
          <w:rPr>
            <w:rStyle w:val="Hyperlink"/>
            <w:rFonts w:asciiTheme="minorHAnsi" w:hAnsiTheme="minorHAnsi" w:cs="Courier New"/>
          </w:rPr>
          <w:t>http://delphi.midas.cs.cmu.edu/</w:t>
        </w:r>
      </w:hyperlink>
      <w:r>
        <w:rPr>
          <w:rStyle w:val="Hyperlink"/>
          <w:rFonts w:asciiTheme="minorHAnsi" w:hAnsiTheme="minorHAnsi" w:cs="Courier New"/>
        </w:rPr>
        <w:t>&gt; and &lt;</w:t>
      </w:r>
      <w:r w:rsidRPr="009251B3">
        <w:rPr>
          <w:rStyle w:val="Hyperlink"/>
          <w:rFonts w:asciiTheme="minorHAnsi" w:hAnsiTheme="minorHAnsi" w:cs="Courier New"/>
        </w:rPr>
        <w:t>https://github.com/undefx/delphi-epidata</w:t>
      </w:r>
      <w:r>
        <w:rPr>
          <w:rStyle w:val="Hyperlink"/>
          <w:rFonts w:asciiTheme="minorHAnsi" w:hAnsiTheme="minorHAnsi" w:cs="Courier New"/>
        </w:rPr>
        <w:t>&gt;</w:t>
      </w:r>
      <w:r>
        <w:rPr>
          <w:rStyle w:val="Hyperlink"/>
          <w:rFonts w:asciiTheme="minorHAnsi" w:hAnsiTheme="minorHAnsi"/>
          <w:rPrChange w:id="225" w:author="Walker, Joseph (CDC/DDID/NCIRD/ID)" w:date="2019-09-16T16:20:00Z">
            <w:rPr>
              <w:rStyle w:val="Hyperlink"/>
              <w:rFonts w:asciiTheme="minorHAnsi" w:hAnsiTheme="minorHAnsi"/>
              <w:color w:val="auto"/>
              <w:u w:val="none"/>
            </w:rPr>
          </w:rPrChange>
        </w:rPr>
        <w:t xml:space="preserve">) </w:t>
      </w:r>
      <w:r>
        <w:rPr>
          <w:rStyle w:val="Hyperlink"/>
          <w:rFonts w:asciiTheme="minorHAnsi" w:hAnsiTheme="minorHAnsi" w:cs="Courier New"/>
          <w:color w:val="auto"/>
          <w:u w:val="none"/>
        </w:rPr>
        <w:t xml:space="preserve">and </w:t>
      </w:r>
      <w:r>
        <w:rPr>
          <w:rFonts w:asciiTheme="minorHAnsi" w:hAnsiTheme="minorHAnsi" w:cs="Courier New"/>
        </w:rPr>
        <w:t>Health Tweets (</w:t>
      </w:r>
      <w:hyperlink r:id="rId17" w:history="1">
        <w:r w:rsidRPr="00C02239">
          <w:rPr>
            <w:rStyle w:val="Hyperlink"/>
            <w:rFonts w:asciiTheme="minorHAnsi" w:hAnsiTheme="minorHAnsi" w:cs="Courier New"/>
          </w:rPr>
          <w:t>http://www.healthtweets.org/</w:t>
        </w:r>
      </w:hyperlink>
      <w:r>
        <w:rPr>
          <w:rStyle w:val="Hyperlink"/>
          <w:rFonts w:asciiTheme="minorHAnsi" w:hAnsiTheme="minorHAnsi" w:cs="Courier New"/>
        </w:rPr>
        <w:t>).</w:t>
      </w:r>
      <w:ins w:id="226" w:author="Walker, Joseph (CDC/DDID/NCIRD/ID)" w:date="2019-09-16T16:20:00Z">
        <w:r>
          <w:rPr>
            <w:rStyle w:val="Hyperlink"/>
            <w:rFonts w:asciiTheme="minorHAnsi" w:hAnsiTheme="minorHAnsi" w:cs="Courier New"/>
          </w:rPr>
          <w:t xml:space="preserve"> </w:t>
        </w:r>
        <w:r>
          <w:rPr>
            <w:rStyle w:val="Hyperlink"/>
            <w:rFonts w:asciiTheme="minorHAnsi" w:hAnsiTheme="minorHAnsi" w:cs="Courier New"/>
            <w:color w:val="auto"/>
            <w:u w:val="none"/>
          </w:rPr>
          <w:t xml:space="preserve">The </w:t>
        </w:r>
        <w:proofErr w:type="spellStart"/>
        <w:r>
          <w:rPr>
            <w:rStyle w:val="Hyperlink"/>
            <w:rFonts w:asciiTheme="minorHAnsi" w:hAnsiTheme="minorHAnsi" w:cs="Courier New"/>
            <w:color w:val="auto"/>
            <w:u w:val="none"/>
          </w:rPr>
          <w:t>Epidata</w:t>
        </w:r>
        <w:proofErr w:type="spellEnd"/>
        <w:r>
          <w:rPr>
            <w:rStyle w:val="Hyperlink"/>
            <w:rFonts w:asciiTheme="minorHAnsi" w:hAnsiTheme="minorHAnsi" w:cs="Courier New"/>
            <w:color w:val="auto"/>
            <w:u w:val="none"/>
          </w:rPr>
          <w:t xml:space="preserve"> API includes weekly surveillance data as they were first published and in their most up-to-date version following backfilling.</w:t>
        </w:r>
        <w:r w:rsidR="00FB57B0">
          <w:rPr>
            <w:rStyle w:val="Hyperlink"/>
            <w:rFonts w:asciiTheme="minorHAnsi" w:hAnsiTheme="minorHAnsi" w:cs="Courier New"/>
            <w:color w:val="auto"/>
            <w:u w:val="none"/>
          </w:rPr>
          <w:t xml:space="preserve"> </w:t>
        </w:r>
        <w:bookmarkStart w:id="227" w:name="_Hlk19523003"/>
        <w:r w:rsidR="00FB57B0" w:rsidRPr="00FB57B0">
          <w:rPr>
            <w:rStyle w:val="Hyperlink"/>
            <w:rFonts w:asciiTheme="minorHAnsi" w:hAnsiTheme="minorHAnsi" w:cs="Courier New"/>
            <w:b/>
            <w:color w:val="auto"/>
            <w:u w:val="none"/>
          </w:rPr>
          <w:t xml:space="preserve">If teams know of additional data that they would like to highlight, please email </w:t>
        </w:r>
        <w:r w:rsidR="009970CD">
          <w:fldChar w:fldCharType="begin"/>
        </w:r>
        <w:r w:rsidR="009970CD">
          <w:instrText xml:space="preserve"> HYPERLINK "mailto:flucontest@cdc.gov" </w:instrText>
        </w:r>
        <w:r w:rsidR="009970CD">
          <w:fldChar w:fldCharType="separate"/>
        </w:r>
        <w:r w:rsidR="00FB57B0" w:rsidRPr="00FB57B0">
          <w:rPr>
            <w:rStyle w:val="Hyperlink"/>
            <w:rFonts w:asciiTheme="minorHAnsi" w:hAnsiTheme="minorHAnsi" w:cs="Courier New"/>
            <w:b/>
          </w:rPr>
          <w:t>flucontest@cdc.gov</w:t>
        </w:r>
        <w:r w:rsidR="009970CD">
          <w:rPr>
            <w:rStyle w:val="Hyperlink"/>
            <w:rFonts w:asciiTheme="minorHAnsi" w:hAnsiTheme="minorHAnsi" w:cs="Courier New"/>
            <w:b/>
          </w:rPr>
          <w:fldChar w:fldCharType="end"/>
        </w:r>
        <w:r w:rsidR="00FB57B0" w:rsidRPr="00FB57B0">
          <w:rPr>
            <w:rStyle w:val="Hyperlink"/>
            <w:rFonts w:asciiTheme="minorHAnsi" w:hAnsiTheme="minorHAnsi" w:cs="Courier New"/>
            <w:b/>
            <w:color w:val="auto"/>
            <w:u w:val="none"/>
          </w:rPr>
          <w:t xml:space="preserve"> so this information can be included in an updated version of this document. </w:t>
        </w:r>
        <w:r w:rsidRPr="00FB57B0">
          <w:rPr>
            <w:rStyle w:val="Hyperlink"/>
            <w:rFonts w:asciiTheme="minorHAnsi" w:hAnsiTheme="minorHAnsi" w:cs="Courier New"/>
            <w:b/>
            <w:color w:val="auto"/>
            <w:u w:val="none"/>
          </w:rPr>
          <w:t xml:space="preserve"> </w:t>
        </w:r>
        <w:bookmarkEnd w:id="227"/>
      </w:ins>
    </w:p>
    <w:p w14:paraId="03527EBB" w14:textId="77777777" w:rsidR="00FB57B0" w:rsidRPr="00D2390E" w:rsidRDefault="00FB57B0" w:rsidP="00295874">
      <w:pPr>
        <w:spacing w:line="480" w:lineRule="auto"/>
        <w:ind w:firstLine="720"/>
        <w:rPr>
          <w:rFonts w:asciiTheme="minorHAnsi" w:hAnsiTheme="minorHAnsi" w:cs="Courier New"/>
        </w:rPr>
      </w:pPr>
    </w:p>
    <w:p w14:paraId="0F29FD64" w14:textId="77777777" w:rsidR="00295874" w:rsidRDefault="00295874" w:rsidP="00295874">
      <w:pPr>
        <w:spacing w:line="480" w:lineRule="auto"/>
        <w:rPr>
          <w:rFonts w:asciiTheme="minorHAnsi" w:hAnsiTheme="minorHAnsi" w:cs="Courier New"/>
          <w:b/>
        </w:rPr>
      </w:pPr>
      <w:r>
        <w:rPr>
          <w:rFonts w:asciiTheme="minorHAnsi" w:hAnsiTheme="minorHAnsi" w:cs="Courier New"/>
          <w:b/>
        </w:rPr>
        <w:t>Publication of Forecasts:</w:t>
      </w:r>
    </w:p>
    <w:p w14:paraId="58EA9BA6" w14:textId="66D1FFB1" w:rsidR="00295874" w:rsidRDefault="00295874" w:rsidP="00295874">
      <w:pPr>
        <w:spacing w:line="480" w:lineRule="auto"/>
        <w:ind w:firstLine="720"/>
        <w:rPr>
          <w:rFonts w:asciiTheme="minorHAnsi" w:hAnsiTheme="minorHAnsi" w:cs="Courier New"/>
        </w:rPr>
      </w:pPr>
      <w:r>
        <w:rPr>
          <w:rFonts w:asciiTheme="minorHAnsi" w:hAnsiTheme="minorHAnsi" w:cs="Courier New"/>
        </w:rPr>
        <w:t>All participants provide consent for their forecasts to be published in real-time on the CDC’s Epidemic Prediction Initiative website (</w:t>
      </w:r>
      <w:hyperlink r:id="rId18" w:history="1">
        <w:r>
          <w:rPr>
            <w:rStyle w:val="Hyperlink"/>
            <w:rFonts w:asciiTheme="minorHAnsi" w:hAnsiTheme="minorHAnsi" w:cs="Courier New"/>
          </w:rPr>
          <w:t>https://predict.cdc.gov/</w:t>
        </w:r>
      </w:hyperlink>
      <w:r>
        <w:rPr>
          <w:rFonts w:asciiTheme="minorHAnsi" w:hAnsiTheme="minorHAnsi" w:cs="Courier New"/>
        </w:rPr>
        <w:t xml:space="preserve">), </w:t>
      </w:r>
      <w:ins w:id="228" w:author="Walker, Joseph (CDC/DDID/NCIRD/ID)" w:date="2019-09-16T16:20:00Z">
        <w:r>
          <w:rPr>
            <w:rFonts w:asciiTheme="minorHAnsi" w:hAnsiTheme="minorHAnsi" w:cs="Courier New"/>
          </w:rPr>
          <w:t xml:space="preserve">CDC’s Epidemic Prediction Initiative </w:t>
        </w:r>
      </w:ins>
      <w:r>
        <w:rPr>
          <w:rFonts w:asciiTheme="minorHAnsi" w:hAnsiTheme="minorHAnsi" w:cs="Courier New"/>
        </w:rPr>
        <w:t>GitHub page (</w:t>
      </w:r>
      <w:hyperlink r:id="rId19" w:history="1">
        <w:r w:rsidRPr="003D153C">
          <w:rPr>
            <w:rStyle w:val="Hyperlink"/>
            <w:rFonts w:asciiTheme="minorHAnsi" w:hAnsiTheme="minorHAnsi" w:cs="Courier New"/>
          </w:rPr>
          <w:t>https://github.com/cdcepi</w:t>
        </w:r>
      </w:hyperlink>
      <w:r>
        <w:rPr>
          <w:rStyle w:val="Hyperlink"/>
          <w:rFonts w:asciiTheme="minorHAnsi" w:hAnsiTheme="minorHAnsi" w:cs="Courier New"/>
        </w:rPr>
        <w:t xml:space="preserve">), </w:t>
      </w:r>
      <w:r>
        <w:rPr>
          <w:rFonts w:asciiTheme="minorHAnsi" w:hAnsiTheme="minorHAnsi" w:cs="Courier New"/>
        </w:rPr>
        <w:t>and, after the season ends, in a scientific journal describing the results of the challenge. The forecasts can be attributed to a team name (e.g., John Doe University) or anonymous (e.g., Team A) based on individual team preference. Team names should be limited to 25 characters for display online. The team name registered with the EPI website will be displayed alongside a team’s forecasts – any team that wishes to remain anonymous should contact CDC to obtain an anonymous team name to use</w:t>
      </w:r>
      <w:del w:id="229" w:author="Walker, Joseph (CDC/DDID/NCIRD/ID)" w:date="2019-09-16T16:20:00Z">
        <w:r w:rsidR="00B63D1E">
          <w:rPr>
            <w:rFonts w:asciiTheme="minorHAnsi" w:hAnsiTheme="minorHAnsi" w:cs="Courier New"/>
          </w:rPr>
          <w:delText>.</w:delText>
        </w:r>
        <w:r w:rsidR="00CC360B">
          <w:rPr>
            <w:rFonts w:asciiTheme="minorHAnsi" w:hAnsiTheme="minorHAnsi" w:cs="Courier New"/>
          </w:rPr>
          <w:delText>.</w:delText>
        </w:r>
      </w:del>
      <w:ins w:id="230" w:author="Walker, Joseph (CDC/DDID/NCIRD/ID)" w:date="2019-09-16T16:20:00Z">
        <w:r>
          <w:rPr>
            <w:rFonts w:asciiTheme="minorHAnsi" w:hAnsiTheme="minorHAnsi" w:cs="Courier New"/>
          </w:rPr>
          <w:t>.</w:t>
        </w:r>
      </w:ins>
      <w:r>
        <w:rPr>
          <w:rFonts w:asciiTheme="minorHAnsi" w:hAnsiTheme="minorHAnsi" w:cs="Courier New"/>
        </w:rPr>
        <w:t xml:space="preserve"> </w:t>
      </w:r>
      <w:r>
        <w:rPr>
          <w:rFonts w:asciiTheme="minorHAnsi" w:hAnsiTheme="minorHAnsi" w:cs="Courier New"/>
        </w:rPr>
        <w:lastRenderedPageBreak/>
        <w:t>No participating team may publish the results of another team’s model in any form without the team’s consent. The manuscript describing the accuracy of forecasts across teams will be coordinated by a representative from CDC.</w:t>
      </w:r>
    </w:p>
    <w:p w14:paraId="3B622398" w14:textId="77777777" w:rsidR="00295874" w:rsidRDefault="00295874" w:rsidP="00295874">
      <w:pPr>
        <w:spacing w:line="480" w:lineRule="auto"/>
        <w:rPr>
          <w:rFonts w:asciiTheme="minorHAnsi" w:hAnsiTheme="minorHAnsi" w:cs="Courier New"/>
          <w:b/>
        </w:rPr>
      </w:pPr>
    </w:p>
    <w:p w14:paraId="3EFC5476" w14:textId="77777777" w:rsidR="00295874" w:rsidRDefault="00295874" w:rsidP="00295874">
      <w:pPr>
        <w:spacing w:line="480" w:lineRule="auto"/>
        <w:rPr>
          <w:rFonts w:asciiTheme="minorHAnsi" w:hAnsiTheme="minorHAnsi" w:cs="Courier New"/>
          <w:b/>
        </w:rPr>
      </w:pPr>
      <w:r>
        <w:rPr>
          <w:rFonts w:asciiTheme="minorHAnsi" w:hAnsiTheme="minorHAnsi" w:cs="Courier New"/>
          <w:b/>
        </w:rPr>
        <w:t>Ensemble Model and Null Models:</w:t>
      </w:r>
    </w:p>
    <w:p w14:paraId="71410F53" w14:textId="0993C970" w:rsidR="00295874" w:rsidRDefault="00295874" w:rsidP="00295874">
      <w:pPr>
        <w:spacing w:line="480" w:lineRule="auto"/>
        <w:rPr>
          <w:rFonts w:asciiTheme="minorHAnsi" w:hAnsiTheme="minorHAnsi" w:cs="Courier New"/>
        </w:rPr>
      </w:pPr>
      <w:r>
        <w:rPr>
          <w:rFonts w:asciiTheme="minorHAnsi" w:hAnsiTheme="minorHAnsi" w:cs="Courier New"/>
        </w:rPr>
        <w:tab/>
        <w:t xml:space="preserve"> </w:t>
      </w:r>
      <w:r w:rsidRPr="005D5E18">
        <w:rPr>
          <w:rFonts w:asciiTheme="minorHAnsi" w:hAnsiTheme="minorHAnsi" w:cs="Courier New"/>
        </w:rPr>
        <w:t xml:space="preserve">Starting with the 2015-2016 influenza season, CDC created a simple average ensemble of forecasts to use as the basis of CDC’s communication of influenza forecasts. While this method is </w:t>
      </w:r>
      <w:r>
        <w:rPr>
          <w:rFonts w:asciiTheme="minorHAnsi" w:hAnsiTheme="minorHAnsi" w:cs="Courier New"/>
        </w:rPr>
        <w:t xml:space="preserve">consistently </w:t>
      </w:r>
      <w:r w:rsidRPr="005D5E18">
        <w:rPr>
          <w:rFonts w:asciiTheme="minorHAnsi" w:hAnsiTheme="minorHAnsi" w:cs="Courier New"/>
        </w:rPr>
        <w:t xml:space="preserve">one of the top performing forecasts among those submitted, the FluSight Network was created in 2017 to improve upon this ensemble by using performance from past years to weight </w:t>
      </w:r>
      <w:del w:id="231" w:author="Walker, Joseph (CDC/DDID/NCIRD/ID)" w:date="2019-09-16T16:20:00Z">
        <w:r w:rsidR="005D5E18" w:rsidRPr="005D5E18">
          <w:rPr>
            <w:rFonts w:asciiTheme="minorHAnsi" w:hAnsiTheme="minorHAnsi" w:cs="Courier New"/>
          </w:rPr>
          <w:delText>the</w:delText>
        </w:r>
      </w:del>
      <w:ins w:id="232" w:author="Walker, Joseph (CDC/DDID/NCIRD/ID)" w:date="2019-09-16T16:20:00Z">
        <w:r>
          <w:rPr>
            <w:rFonts w:asciiTheme="minorHAnsi" w:hAnsiTheme="minorHAnsi" w:cs="Courier New"/>
          </w:rPr>
          <w:t>each</w:t>
        </w:r>
      </w:ins>
      <w:r w:rsidRPr="005D5E18">
        <w:rPr>
          <w:rFonts w:asciiTheme="minorHAnsi" w:hAnsiTheme="minorHAnsi" w:cs="Courier New"/>
        </w:rPr>
        <w:t xml:space="preserve"> models’ contribution. This collaborative ensemble approach was implemented and submitted to CDC on a weekly basis during the 2017–18</w:t>
      </w:r>
      <w:r>
        <w:rPr>
          <w:rFonts w:asciiTheme="minorHAnsi" w:hAnsiTheme="minorHAnsi" w:cs="Courier New"/>
        </w:rPr>
        <w:t xml:space="preserve"> </w:t>
      </w:r>
      <w:del w:id="233" w:author="Walker, Joseph (CDC/DDID/NCIRD/ID)" w:date="2019-09-16T16:20:00Z">
        <w:r w:rsidR="005D5E18" w:rsidRPr="005D5E18">
          <w:rPr>
            <w:rFonts w:asciiTheme="minorHAnsi" w:hAnsiTheme="minorHAnsi" w:cs="Courier New"/>
          </w:rPr>
          <w:delText xml:space="preserve">season, </w:delText>
        </w:r>
      </w:del>
      <w:r>
        <w:rPr>
          <w:rFonts w:asciiTheme="minorHAnsi" w:hAnsiTheme="minorHAnsi" w:cs="Courier New"/>
        </w:rPr>
        <w:t xml:space="preserve">and </w:t>
      </w:r>
      <w:del w:id="234" w:author="Walker, Joseph (CDC/DDID/NCIRD/ID)" w:date="2019-09-16T16:20:00Z">
        <w:r w:rsidR="005D5E18" w:rsidRPr="005D5E18">
          <w:rPr>
            <w:rFonts w:asciiTheme="minorHAnsi" w:hAnsiTheme="minorHAnsi" w:cs="Courier New"/>
          </w:rPr>
          <w:delText>this model was one of</w:delText>
        </w:r>
      </w:del>
      <w:ins w:id="235" w:author="Walker, Joseph (CDC/DDID/NCIRD/ID)" w:date="2019-09-16T16:20:00Z">
        <w:r>
          <w:rPr>
            <w:rFonts w:asciiTheme="minorHAnsi" w:hAnsiTheme="minorHAnsi" w:cs="Courier New"/>
          </w:rPr>
          <w:t>2018-19</w:t>
        </w:r>
        <w:r w:rsidRPr="005D5E18">
          <w:rPr>
            <w:rFonts w:asciiTheme="minorHAnsi" w:hAnsiTheme="minorHAnsi" w:cs="Courier New"/>
          </w:rPr>
          <w:t xml:space="preserve"> season</w:t>
        </w:r>
        <w:r>
          <w:rPr>
            <w:rFonts w:asciiTheme="minorHAnsi" w:hAnsiTheme="minorHAnsi" w:cs="Courier New"/>
          </w:rPr>
          <w:t>s, and these</w:t>
        </w:r>
        <w:r w:rsidRPr="005D5E18">
          <w:rPr>
            <w:rFonts w:asciiTheme="minorHAnsi" w:hAnsiTheme="minorHAnsi" w:cs="Courier New"/>
          </w:rPr>
          <w:t xml:space="preserve"> model</w:t>
        </w:r>
        <w:r>
          <w:rPr>
            <w:rFonts w:asciiTheme="minorHAnsi" w:hAnsiTheme="minorHAnsi" w:cs="Courier New"/>
          </w:rPr>
          <w:t>s were among</w:t>
        </w:r>
      </w:ins>
      <w:r w:rsidRPr="005D5E18">
        <w:rPr>
          <w:rFonts w:asciiTheme="minorHAnsi" w:hAnsiTheme="minorHAnsi" w:cs="Courier New"/>
        </w:rPr>
        <w:t xml:space="preserve"> the top-performing forecasting models overall</w:t>
      </w:r>
      <w:ins w:id="236" w:author="Walker, Joseph (CDC/DDID/NCIRD/ID)" w:date="2019-09-16T16:20:00Z">
        <w:r>
          <w:rPr>
            <w:rFonts w:asciiTheme="minorHAnsi" w:hAnsiTheme="minorHAnsi" w:cs="Courier New"/>
          </w:rPr>
          <w:t xml:space="preserve"> in both seasons</w:t>
        </w:r>
      </w:ins>
      <w:r w:rsidRPr="005D5E18">
        <w:rPr>
          <w:rFonts w:asciiTheme="minorHAnsi" w:hAnsiTheme="minorHAnsi" w:cs="Courier New"/>
        </w:rPr>
        <w:t>, exceeding the acc</w:t>
      </w:r>
      <w:r>
        <w:rPr>
          <w:rFonts w:asciiTheme="minorHAnsi" w:hAnsiTheme="minorHAnsi" w:cs="Courier New"/>
        </w:rPr>
        <w:t xml:space="preserve">uracy of the </w:t>
      </w:r>
      <w:r w:rsidRPr="005D5E18">
        <w:rPr>
          <w:rFonts w:asciiTheme="minorHAnsi" w:hAnsiTheme="minorHAnsi" w:cs="Courier New"/>
        </w:rPr>
        <w:t>simple average ensemble.</w:t>
      </w:r>
      <w:r>
        <w:rPr>
          <w:rFonts w:asciiTheme="minorHAnsi" w:hAnsiTheme="minorHAnsi" w:cs="Courier New"/>
        </w:rPr>
        <w:t xml:space="preserve"> </w:t>
      </w:r>
      <w:r w:rsidRPr="005D5E18">
        <w:rPr>
          <w:rFonts w:asciiTheme="minorHAnsi" w:hAnsiTheme="minorHAnsi" w:cs="Courier New"/>
        </w:rPr>
        <w:t xml:space="preserve">This ensemble network </w:t>
      </w:r>
      <w:del w:id="237" w:author="Walker, Joseph (CDC/DDID/NCIRD/ID)" w:date="2019-09-16T16:20:00Z">
        <w:r w:rsidR="005D5E18" w:rsidRPr="005D5E18">
          <w:rPr>
            <w:rFonts w:asciiTheme="minorHAnsi" w:hAnsiTheme="minorHAnsi" w:cs="Courier New"/>
          </w:rPr>
          <w:delText>is planning to</w:delText>
        </w:r>
      </w:del>
      <w:ins w:id="238" w:author="Walker, Joseph (CDC/DDID/NCIRD/ID)" w:date="2019-09-16T16:20:00Z">
        <w:r>
          <w:rPr>
            <w:rFonts w:asciiTheme="minorHAnsi" w:hAnsiTheme="minorHAnsi" w:cs="Courier New"/>
          </w:rPr>
          <w:t>will</w:t>
        </w:r>
      </w:ins>
      <w:r>
        <w:rPr>
          <w:rFonts w:asciiTheme="minorHAnsi" w:hAnsiTheme="minorHAnsi" w:cs="Courier New"/>
        </w:rPr>
        <w:t xml:space="preserve"> continue in the </w:t>
      </w:r>
      <w:del w:id="239" w:author="Walker, Joseph (CDC/DDID/NCIRD/ID)" w:date="2019-09-16T16:20:00Z">
        <w:r w:rsidR="005D5E18" w:rsidRPr="005D5E18">
          <w:rPr>
            <w:rFonts w:asciiTheme="minorHAnsi" w:hAnsiTheme="minorHAnsi" w:cs="Courier New"/>
          </w:rPr>
          <w:delText>2018–19</w:delText>
        </w:r>
      </w:del>
      <w:ins w:id="240" w:author="Walker, Joseph (CDC/DDID/NCIRD/ID)" w:date="2019-09-16T16:20:00Z">
        <w:r>
          <w:rPr>
            <w:rFonts w:asciiTheme="minorHAnsi" w:hAnsiTheme="minorHAnsi" w:cs="Courier New"/>
          </w:rPr>
          <w:t>2019–20</w:t>
        </w:r>
      </w:ins>
      <w:r w:rsidRPr="005D5E18">
        <w:rPr>
          <w:rFonts w:asciiTheme="minorHAnsi" w:hAnsiTheme="minorHAnsi" w:cs="Courier New"/>
        </w:rPr>
        <w:t xml:space="preserve"> season, and it is open to any teams who wish to contribute forecasts. Nick Reich</w:t>
      </w:r>
      <w:r>
        <w:rPr>
          <w:rFonts w:asciiTheme="minorHAnsi" w:hAnsiTheme="minorHAnsi" w:cs="Courier New"/>
        </w:rPr>
        <w:t xml:space="preserve"> </w:t>
      </w:r>
      <w:r w:rsidRPr="005D5E18">
        <w:rPr>
          <w:rFonts w:asciiTheme="minorHAnsi" w:hAnsiTheme="minorHAnsi" w:cs="Courier New"/>
        </w:rPr>
        <w:t xml:space="preserve">at UMass is the lead. Please reach out to him </w:t>
      </w:r>
      <w:r>
        <w:rPr>
          <w:rFonts w:asciiTheme="minorHAnsi" w:hAnsiTheme="minorHAnsi" w:cs="Courier New"/>
        </w:rPr>
        <w:t xml:space="preserve">at </w:t>
      </w:r>
      <w:hyperlink r:id="rId20" w:history="1">
        <w:r w:rsidRPr="006A7A4A">
          <w:rPr>
            <w:rStyle w:val="Hyperlink"/>
            <w:rFonts w:asciiTheme="minorHAnsi" w:hAnsiTheme="minorHAnsi" w:cs="Courier New"/>
          </w:rPr>
          <w:t>nick@schoolph.umass.edu</w:t>
        </w:r>
      </w:hyperlink>
      <w:r>
        <w:rPr>
          <w:rFonts w:asciiTheme="minorHAnsi" w:hAnsiTheme="minorHAnsi" w:cs="Courier New"/>
        </w:rPr>
        <w:t xml:space="preserve"> </w:t>
      </w:r>
      <w:r w:rsidRPr="005D5E18">
        <w:rPr>
          <w:rFonts w:asciiTheme="minorHAnsi" w:hAnsiTheme="minorHAnsi" w:cs="Courier New"/>
        </w:rPr>
        <w:t>if you are interested in joining this year. A draft of the guidance is available</w:t>
      </w:r>
      <w:r>
        <w:rPr>
          <w:rFonts w:asciiTheme="minorHAnsi" w:hAnsiTheme="minorHAnsi" w:cs="Courier New"/>
        </w:rPr>
        <w:t xml:space="preserve"> </w:t>
      </w:r>
      <w:del w:id="241" w:author="Walker, Joseph (CDC/DDID/NCIRD/ID)" w:date="2019-09-16T16:20:00Z">
        <w:r w:rsidR="007B4D49" w:rsidRPr="00AA4CCF">
          <w:rPr>
            <w:rStyle w:val="Hyperlink"/>
            <w:rFonts w:asciiTheme="minorHAnsi" w:hAnsiTheme="minorHAnsi"/>
          </w:rPr>
          <w:delText>https://groups.google.com/d/forum/flusightnework</w:delText>
        </w:r>
        <w:r w:rsidR="005D5E18" w:rsidRPr="00AA4CCF">
          <w:rPr>
            <w:rFonts w:asciiTheme="minorHAnsi" w:hAnsiTheme="minorHAnsi" w:cs="Courier New"/>
          </w:rPr>
          <w:delText>.</w:delText>
        </w:r>
      </w:del>
      <w:ins w:id="242" w:author="Walker, Joseph (CDC/DDID/NCIRD/ID)" w:date="2019-09-16T16:20:00Z">
        <w:r>
          <w:rPr>
            <w:rFonts w:asciiTheme="minorHAnsi" w:hAnsiTheme="minorHAnsi" w:cs="Courier New"/>
          </w:rPr>
          <w:t>at</w:t>
        </w:r>
        <w:r w:rsidRPr="005D5E18">
          <w:rPr>
            <w:rFonts w:asciiTheme="minorHAnsi" w:hAnsiTheme="minorHAnsi" w:cs="Courier New"/>
          </w:rPr>
          <w:t xml:space="preserve"> </w:t>
        </w:r>
        <w:r w:rsidR="009970CD">
          <w:fldChar w:fldCharType="begin"/>
        </w:r>
        <w:r w:rsidR="009970CD">
          <w:instrText xml:space="preserve"> HYPERLINK "https://github.com/FluSightNetwork/cdc-flusight-ensemble/blob/master/guidelines.md" </w:instrText>
        </w:r>
        <w:r w:rsidR="009970CD">
          <w:fldChar w:fldCharType="separate"/>
        </w:r>
        <w:r w:rsidRPr="007D49B2">
          <w:rPr>
            <w:rStyle w:val="Hyperlink"/>
            <w:rFonts w:asciiTheme="minorHAnsi" w:hAnsiTheme="minorHAnsi" w:cs="Courier New"/>
          </w:rPr>
          <w:t>https://github.com/FluSightNetwork/cdc-flusight-ensemble/blob/master/guidelines.md</w:t>
        </w:r>
        <w:r w:rsidR="009970CD">
          <w:rPr>
            <w:rStyle w:val="Hyperlink"/>
            <w:rFonts w:asciiTheme="minorHAnsi" w:hAnsiTheme="minorHAnsi" w:cs="Courier New"/>
          </w:rPr>
          <w:fldChar w:fldCharType="end"/>
        </w:r>
        <w:r w:rsidRPr="00AA4CCF">
          <w:rPr>
            <w:rFonts w:asciiTheme="minorHAnsi" w:hAnsiTheme="minorHAnsi" w:cs="Courier New"/>
          </w:rPr>
          <w:t>.</w:t>
        </w:r>
      </w:ins>
      <w:r w:rsidRPr="005D5E18">
        <w:rPr>
          <w:rFonts w:asciiTheme="minorHAnsi" w:hAnsiTheme="minorHAnsi" w:cs="Courier New"/>
        </w:rPr>
        <w:t xml:space="preserve"> </w:t>
      </w:r>
    </w:p>
    <w:p w14:paraId="67F5E8E6" w14:textId="6EE95F8B" w:rsidR="00295874" w:rsidRDefault="00295874" w:rsidP="00295874">
      <w:pPr>
        <w:spacing w:line="480" w:lineRule="auto"/>
        <w:ind w:firstLine="720"/>
        <w:rPr>
          <w:rFonts w:asciiTheme="minorHAnsi" w:hAnsiTheme="minorHAnsi"/>
          <w:b/>
          <w:rPrChange w:id="243" w:author="Walker, Joseph (CDC/DDID/NCIRD/ID)" w:date="2019-09-16T16:20:00Z">
            <w:rPr>
              <w:rFonts w:asciiTheme="minorHAnsi" w:hAnsiTheme="minorHAnsi"/>
            </w:rPr>
          </w:rPrChange>
        </w:rPr>
      </w:pPr>
      <w:r w:rsidRPr="00950DC4">
        <w:rPr>
          <w:rFonts w:asciiTheme="minorHAnsi" w:hAnsiTheme="minorHAnsi" w:cs="Courier New"/>
        </w:rPr>
        <w:t>In addition, forecasts</w:t>
      </w:r>
      <w:r>
        <w:rPr>
          <w:rFonts w:asciiTheme="minorHAnsi" w:hAnsiTheme="minorHAnsi" w:cs="Courier New"/>
        </w:rPr>
        <w:t xml:space="preserve"> will be displayed alongside the output of one null model for comparison</w:t>
      </w:r>
      <w:del w:id="244" w:author="Walker, Joseph (CDC/DDID/NCIRD/ID)" w:date="2019-09-16T16:20:00Z">
        <w:r w:rsidR="00A71A0A">
          <w:rPr>
            <w:rFonts w:asciiTheme="minorHAnsi" w:hAnsiTheme="minorHAnsi" w:cs="Courier New"/>
          </w:rPr>
          <w:delText xml:space="preserve">, which is </w:delText>
        </w:r>
        <w:r w:rsidR="0067353C">
          <w:rPr>
            <w:rFonts w:asciiTheme="minorHAnsi" w:hAnsiTheme="minorHAnsi" w:cs="Courier New"/>
          </w:rPr>
          <w:delText xml:space="preserve">based solely on </w:delText>
        </w:r>
        <w:r w:rsidR="009732CB">
          <w:rPr>
            <w:rFonts w:asciiTheme="minorHAnsi" w:hAnsiTheme="minorHAnsi" w:cs="Courier New"/>
          </w:rPr>
          <w:delText>the</w:delText>
        </w:r>
      </w:del>
      <w:ins w:id="245" w:author="Walker, Joseph (CDC/DDID/NCIRD/ID)" w:date="2019-09-16T16:20:00Z">
        <w:r w:rsidR="00C86A99">
          <w:rPr>
            <w:rFonts w:asciiTheme="minorHAnsi" w:hAnsiTheme="minorHAnsi" w:cs="Courier New"/>
          </w:rPr>
          <w:t xml:space="preserve">. </w:t>
        </w:r>
        <w:bookmarkStart w:id="246" w:name="_Hlk19524066"/>
        <w:r w:rsidR="00C86A99">
          <w:rPr>
            <w:rFonts w:asciiTheme="minorHAnsi" w:hAnsiTheme="minorHAnsi" w:cs="Courier New"/>
          </w:rPr>
          <w:t>In this model, a smooth gaussian kernel density function was fit to</w:t>
        </w:r>
      </w:ins>
      <w:r w:rsidR="00C86A99">
        <w:rPr>
          <w:rFonts w:asciiTheme="minorHAnsi" w:hAnsiTheme="minorHAnsi" w:cs="Courier New"/>
        </w:rPr>
        <w:t xml:space="preserve"> </w:t>
      </w:r>
      <w:r>
        <w:rPr>
          <w:rFonts w:asciiTheme="minorHAnsi" w:hAnsiTheme="minorHAnsi" w:cs="Courier New"/>
        </w:rPr>
        <w:t xml:space="preserve">historical </w:t>
      </w:r>
      <w:del w:id="247" w:author="Walker, Joseph (CDC/DDID/NCIRD/ID)" w:date="2019-09-16T16:20:00Z">
        <w:r w:rsidR="009732CB">
          <w:rPr>
            <w:rFonts w:asciiTheme="minorHAnsi" w:hAnsiTheme="minorHAnsi" w:cs="Courier New"/>
          </w:rPr>
          <w:delText>distribution</w:delText>
        </w:r>
      </w:del>
      <w:ins w:id="248" w:author="Walker, Joseph (CDC/DDID/NCIRD/ID)" w:date="2019-09-16T16:20:00Z">
        <w:r>
          <w:rPr>
            <w:rFonts w:asciiTheme="minorHAnsi" w:hAnsiTheme="minorHAnsi" w:cs="Courier New"/>
          </w:rPr>
          <w:t>observations</w:t>
        </w:r>
      </w:ins>
      <w:r>
        <w:rPr>
          <w:rFonts w:asciiTheme="minorHAnsi" w:hAnsiTheme="minorHAnsi" w:cs="Courier New"/>
        </w:rPr>
        <w:t xml:space="preserve"> of the value of interest (i.e., onset week, </w:t>
      </w:r>
      <w:r>
        <w:rPr>
          <w:rFonts w:asciiTheme="minorHAnsi" w:hAnsiTheme="minorHAnsi" w:cs="Courier New"/>
        </w:rPr>
        <w:lastRenderedPageBreak/>
        <w:t>peak week, peak percentage, or ILI percentage in a given MMWR week), excluding the 2009/2010 H1N1 pandemic season.</w:t>
      </w:r>
      <w:ins w:id="249" w:author="Walker, Joseph (CDC/DDID/NCIRD/ID)" w:date="2019-09-16T16:20:00Z">
        <w:r w:rsidR="00C86A99">
          <w:rPr>
            <w:rFonts w:asciiTheme="minorHAnsi" w:hAnsiTheme="minorHAnsi" w:cs="Courier New"/>
          </w:rPr>
          <w:t xml:space="preserve"> This null historical model is described in greater detail </w:t>
        </w:r>
        <w:r w:rsidR="009970CD">
          <w:fldChar w:fldCharType="begin"/>
        </w:r>
        <w:r w:rsidR="009970CD">
          <w:instrText xml:space="preserve"> HYPERLINK "https://www.nature.com/articles/s41598-018-36361-9" \l "Sec8" </w:instrText>
        </w:r>
        <w:r w:rsidR="009970CD">
          <w:fldChar w:fldCharType="separate"/>
        </w:r>
        <w:r w:rsidR="00C86A99" w:rsidRPr="00C86A99">
          <w:rPr>
            <w:rStyle w:val="Hyperlink"/>
            <w:rFonts w:asciiTheme="minorHAnsi" w:hAnsiTheme="minorHAnsi" w:cs="Courier New"/>
          </w:rPr>
          <w:t>here</w:t>
        </w:r>
        <w:r w:rsidR="009970CD">
          <w:rPr>
            <w:rStyle w:val="Hyperlink"/>
            <w:rFonts w:asciiTheme="minorHAnsi" w:hAnsiTheme="minorHAnsi" w:cs="Courier New"/>
          </w:rPr>
          <w:fldChar w:fldCharType="end"/>
        </w:r>
        <w:r w:rsidR="00C86A99">
          <w:rPr>
            <w:rFonts w:asciiTheme="minorHAnsi" w:hAnsiTheme="minorHAnsi" w:cs="Courier New"/>
          </w:rPr>
          <w:t xml:space="preserve">. </w:t>
        </w:r>
      </w:ins>
      <w:bookmarkEnd w:id="246"/>
    </w:p>
    <w:p w14:paraId="0A035A8D" w14:textId="77777777" w:rsidR="00AA4CCF" w:rsidRDefault="00AA4CCF" w:rsidP="00371154">
      <w:pPr>
        <w:spacing w:line="480" w:lineRule="auto"/>
        <w:rPr>
          <w:del w:id="250" w:author="Walker, Joseph (CDC/DDID/NCIRD/ID)" w:date="2019-09-16T16:20:00Z"/>
          <w:rFonts w:asciiTheme="minorHAnsi" w:hAnsiTheme="minorHAnsi" w:cs="Courier New"/>
          <w:b/>
        </w:rPr>
      </w:pPr>
    </w:p>
    <w:p w14:paraId="3DB57ADC" w14:textId="77777777" w:rsidR="00353A3C" w:rsidRDefault="00353A3C" w:rsidP="00371154">
      <w:pPr>
        <w:spacing w:line="480" w:lineRule="auto"/>
        <w:rPr>
          <w:del w:id="251" w:author="Walker, Joseph (CDC/DDID/NCIRD/ID)" w:date="2019-09-16T16:20:00Z"/>
          <w:rFonts w:asciiTheme="minorHAnsi" w:hAnsiTheme="minorHAnsi" w:cs="Courier New"/>
        </w:rPr>
      </w:pPr>
      <w:del w:id="252" w:author="Walker, Joseph (CDC/DDID/NCIRD/ID)" w:date="2019-09-16T16:20:00Z">
        <w:r>
          <w:rPr>
            <w:rFonts w:asciiTheme="minorHAnsi" w:hAnsiTheme="minorHAnsi" w:cs="Courier New"/>
            <w:b/>
          </w:rPr>
          <w:delText>Hospitalization Rates</w:delText>
        </w:r>
      </w:del>
    </w:p>
    <w:p w14:paraId="76372721" w14:textId="77777777" w:rsidR="00353A3C" w:rsidRPr="00353A3C" w:rsidRDefault="00353A3C" w:rsidP="00371154">
      <w:pPr>
        <w:spacing w:line="480" w:lineRule="auto"/>
        <w:rPr>
          <w:del w:id="253" w:author="Walker, Joseph (CDC/DDID/NCIRD/ID)" w:date="2019-09-16T16:20:00Z"/>
          <w:rFonts w:asciiTheme="minorHAnsi" w:hAnsiTheme="minorHAnsi" w:cs="Courier New"/>
        </w:rPr>
      </w:pPr>
      <w:del w:id="254" w:author="Walker, Joseph (CDC/DDID/NCIRD/ID)" w:date="2019-09-16T16:20:00Z">
        <w:r>
          <w:rPr>
            <w:rFonts w:asciiTheme="minorHAnsi" w:hAnsiTheme="minorHAnsi" w:cs="Courier New"/>
          </w:rPr>
          <w:tab/>
        </w:r>
        <w:r w:rsidR="00A71A0A">
          <w:rPr>
            <w:rFonts w:asciiTheme="minorHAnsi" w:hAnsiTheme="minorHAnsi" w:cs="Courier New"/>
          </w:rPr>
          <w:delText>Teams i</w:delText>
        </w:r>
        <w:r w:rsidR="00926945">
          <w:rPr>
            <w:rFonts w:asciiTheme="minorHAnsi" w:hAnsiTheme="minorHAnsi" w:cs="Courier New"/>
          </w:rPr>
          <w:delText xml:space="preserve">nterested </w:delText>
        </w:r>
        <w:r w:rsidR="00A71A0A">
          <w:rPr>
            <w:rFonts w:asciiTheme="minorHAnsi" w:hAnsiTheme="minorHAnsi" w:cs="Courier New"/>
          </w:rPr>
          <w:delText xml:space="preserve">in </w:delText>
        </w:r>
        <w:r w:rsidR="00584196">
          <w:rPr>
            <w:rFonts w:asciiTheme="minorHAnsi" w:hAnsiTheme="minorHAnsi" w:cs="Courier New"/>
          </w:rPr>
          <w:delText>participating in the second year of the</w:delText>
        </w:r>
        <w:r w:rsidR="00E23014">
          <w:rPr>
            <w:rFonts w:asciiTheme="minorHAnsi" w:hAnsiTheme="minorHAnsi" w:cs="Courier New"/>
          </w:rPr>
          <w:delText xml:space="preserve"> </w:delText>
        </w:r>
        <w:r w:rsidR="00A71A0A">
          <w:rPr>
            <w:rFonts w:asciiTheme="minorHAnsi" w:hAnsiTheme="minorHAnsi" w:cs="Courier New"/>
          </w:rPr>
          <w:delText xml:space="preserve">FluSurv-Net </w:delText>
        </w:r>
        <w:r w:rsidR="00584196">
          <w:rPr>
            <w:rFonts w:asciiTheme="minorHAnsi" w:hAnsiTheme="minorHAnsi" w:cs="Courier New"/>
          </w:rPr>
          <w:delText>H</w:delText>
        </w:r>
        <w:r w:rsidR="00A71A0A">
          <w:rPr>
            <w:rFonts w:asciiTheme="minorHAnsi" w:hAnsiTheme="minorHAnsi" w:cs="Courier New"/>
          </w:rPr>
          <w:delText xml:space="preserve">ospitalization </w:delText>
        </w:r>
        <w:r w:rsidR="00584196">
          <w:rPr>
            <w:rFonts w:asciiTheme="minorHAnsi" w:hAnsiTheme="minorHAnsi" w:cs="Courier New"/>
          </w:rPr>
          <w:delText>R</w:delText>
        </w:r>
        <w:r w:rsidR="00A71A0A">
          <w:rPr>
            <w:rFonts w:asciiTheme="minorHAnsi" w:hAnsiTheme="minorHAnsi" w:cs="Courier New"/>
          </w:rPr>
          <w:delText>ate</w:delText>
        </w:r>
        <w:r w:rsidR="00E23014">
          <w:rPr>
            <w:rFonts w:asciiTheme="minorHAnsi" w:hAnsiTheme="minorHAnsi" w:cs="Courier New"/>
          </w:rPr>
          <w:delText xml:space="preserve"> </w:delText>
        </w:r>
        <w:r w:rsidR="006E50B9">
          <w:rPr>
            <w:rFonts w:asciiTheme="minorHAnsi" w:hAnsiTheme="minorHAnsi" w:cs="Courier New"/>
          </w:rPr>
          <w:delText>F</w:delText>
        </w:r>
        <w:r w:rsidR="00E23014">
          <w:rPr>
            <w:rFonts w:asciiTheme="minorHAnsi" w:hAnsiTheme="minorHAnsi" w:cs="Courier New"/>
          </w:rPr>
          <w:delText xml:space="preserve">orecasting </w:delText>
        </w:r>
        <w:r w:rsidR="006E50B9">
          <w:rPr>
            <w:rFonts w:asciiTheme="minorHAnsi" w:hAnsiTheme="minorHAnsi" w:cs="Courier New"/>
          </w:rPr>
          <w:delText>C</w:delText>
        </w:r>
        <w:r w:rsidR="00584196">
          <w:rPr>
            <w:rFonts w:asciiTheme="minorHAnsi" w:hAnsiTheme="minorHAnsi" w:cs="Courier New"/>
          </w:rPr>
          <w:delText xml:space="preserve">hallenge </w:delText>
        </w:r>
        <w:r w:rsidR="00A71A0A">
          <w:rPr>
            <w:rFonts w:asciiTheme="minorHAnsi" w:hAnsiTheme="minorHAnsi" w:cs="Courier New"/>
          </w:rPr>
          <w:delText xml:space="preserve">should </w:delText>
        </w:r>
        <w:r w:rsidR="00926945">
          <w:rPr>
            <w:rFonts w:asciiTheme="minorHAnsi" w:hAnsiTheme="minorHAnsi" w:cs="Courier New"/>
          </w:rPr>
          <w:delText xml:space="preserve">contact CDC </w:delText>
        </w:r>
        <w:r w:rsidR="00A71A0A">
          <w:rPr>
            <w:rFonts w:asciiTheme="minorHAnsi" w:hAnsiTheme="minorHAnsi" w:cs="Courier New"/>
          </w:rPr>
          <w:delText xml:space="preserve">at </w:delText>
        </w:r>
        <w:r w:rsidR="009970CD">
          <w:fldChar w:fldCharType="begin"/>
        </w:r>
        <w:r w:rsidR="009970CD">
          <w:delInstrText xml:space="preserve"> HYPERLINK "mailto:cdccontest@cdc.gov" </w:delInstrText>
        </w:r>
        <w:r w:rsidR="009970CD">
          <w:fldChar w:fldCharType="separate"/>
        </w:r>
        <w:r w:rsidR="00093D29">
          <w:rPr>
            <w:rStyle w:val="Hyperlink"/>
            <w:rFonts w:asciiTheme="minorHAnsi" w:hAnsiTheme="minorHAnsi" w:cs="Courier New"/>
          </w:rPr>
          <w:delText>flucontest</w:delText>
        </w:r>
        <w:r w:rsidR="00A71A0A" w:rsidRPr="00C4679E">
          <w:rPr>
            <w:rStyle w:val="Hyperlink"/>
            <w:rFonts w:asciiTheme="minorHAnsi" w:hAnsiTheme="minorHAnsi" w:cs="Courier New"/>
          </w:rPr>
          <w:delText>@cdc.gov</w:delText>
        </w:r>
        <w:r w:rsidR="009970CD">
          <w:rPr>
            <w:rStyle w:val="Hyperlink"/>
            <w:rFonts w:asciiTheme="minorHAnsi" w:hAnsiTheme="minorHAnsi" w:cs="Courier New"/>
          </w:rPr>
          <w:fldChar w:fldCharType="end"/>
        </w:r>
        <w:r w:rsidR="00A71A0A">
          <w:rPr>
            <w:rFonts w:asciiTheme="minorHAnsi" w:hAnsiTheme="minorHAnsi" w:cs="Courier New"/>
          </w:rPr>
          <w:delText xml:space="preserve">. </w:delText>
        </w:r>
        <w:r>
          <w:rPr>
            <w:rFonts w:asciiTheme="minorHAnsi" w:hAnsiTheme="minorHAnsi" w:cs="Courier New"/>
          </w:rPr>
          <w:delText xml:space="preserve">Historical surveillance data of influenza hospitalization rates </w:delText>
        </w:r>
        <w:r w:rsidR="000B4C4E">
          <w:rPr>
            <w:rFonts w:asciiTheme="minorHAnsi" w:hAnsiTheme="minorHAnsi" w:cs="Courier New"/>
          </w:rPr>
          <w:delText xml:space="preserve">from FluSurv-Net </w:delText>
        </w:r>
        <w:r>
          <w:rPr>
            <w:rFonts w:asciiTheme="minorHAnsi" w:hAnsiTheme="minorHAnsi" w:cs="Courier New"/>
          </w:rPr>
          <w:delText xml:space="preserve">are available at </w:delText>
        </w:r>
        <w:r w:rsidR="009970CD">
          <w:fldChar w:fldCharType="begin"/>
        </w:r>
        <w:r w:rsidR="009970CD">
          <w:delInstrText xml:space="preserve"> HYPERLINK "http://gis.cdc.gov/GRASP/Fluview/FluHospRates.html" </w:delInstrText>
        </w:r>
        <w:r w:rsidR="009970CD">
          <w:fldChar w:fldCharType="separate"/>
        </w:r>
        <w:r w:rsidR="00746A5B" w:rsidRPr="005A22E1">
          <w:rPr>
            <w:rStyle w:val="Hyperlink"/>
            <w:rFonts w:asciiTheme="minorHAnsi" w:hAnsiTheme="minorHAnsi" w:cs="Courier New"/>
          </w:rPr>
          <w:delText>http://gis.cdc.gov/GRASP/Fluview/FluHospRates.html</w:delText>
        </w:r>
        <w:r w:rsidR="009970CD">
          <w:rPr>
            <w:rStyle w:val="Hyperlink"/>
            <w:rFonts w:asciiTheme="minorHAnsi" w:hAnsiTheme="minorHAnsi" w:cs="Courier New"/>
          </w:rPr>
          <w:fldChar w:fldCharType="end"/>
        </w:r>
        <w:r w:rsidR="00746A5B">
          <w:rPr>
            <w:rFonts w:asciiTheme="minorHAnsi" w:hAnsiTheme="minorHAnsi" w:cs="Courier New"/>
          </w:rPr>
          <w:delText>.</w:delText>
        </w:r>
      </w:del>
    </w:p>
    <w:p w14:paraId="5FF4A23C" w14:textId="77777777" w:rsidR="00295874" w:rsidRDefault="00295874" w:rsidP="00295874">
      <w:pPr>
        <w:spacing w:line="480" w:lineRule="auto"/>
        <w:rPr>
          <w:rFonts w:asciiTheme="minorHAnsi" w:hAnsiTheme="minorHAnsi" w:cs="Courier New"/>
          <w:b/>
        </w:rPr>
      </w:pPr>
    </w:p>
    <w:p w14:paraId="4700BA1A" w14:textId="77777777" w:rsidR="00295874" w:rsidRDefault="00295874" w:rsidP="00295874">
      <w:pPr>
        <w:spacing w:line="480" w:lineRule="auto"/>
        <w:rPr>
          <w:rFonts w:asciiTheme="minorHAnsi" w:hAnsiTheme="minorHAnsi" w:cs="Courier New"/>
          <w:b/>
        </w:rPr>
      </w:pPr>
      <w:r>
        <w:rPr>
          <w:rFonts w:asciiTheme="minorHAnsi" w:hAnsiTheme="minorHAnsi" w:cs="Courier New"/>
          <w:b/>
        </w:rPr>
        <w:t>State-based ILINet</w:t>
      </w:r>
      <w:r>
        <w:rPr>
          <w:rFonts w:asciiTheme="minorHAnsi" w:hAnsiTheme="minorHAnsi" w:cs="Courier New"/>
          <w:b/>
        </w:rPr>
        <w:tab/>
      </w:r>
    </w:p>
    <w:p w14:paraId="01F05D47" w14:textId="3CE51BB1" w:rsidR="00295874" w:rsidRDefault="00295874" w:rsidP="00295874">
      <w:pPr>
        <w:spacing w:line="480" w:lineRule="auto"/>
        <w:ind w:firstLine="720"/>
        <w:rPr>
          <w:rFonts w:asciiTheme="minorHAnsi" w:hAnsiTheme="minorHAnsi" w:cs="Courier New"/>
        </w:rPr>
      </w:pPr>
      <w:r>
        <w:rPr>
          <w:rFonts w:asciiTheme="minorHAnsi" w:hAnsiTheme="minorHAnsi" w:cs="Courier New"/>
        </w:rPr>
        <w:t>Teams interested in participating in</w:t>
      </w:r>
      <w:del w:id="255" w:author="Walker, Joseph (CDC/DDID/NCIRD/ID)" w:date="2019-09-16T16:20:00Z">
        <w:r w:rsidR="006E50B9">
          <w:rPr>
            <w:rFonts w:asciiTheme="minorHAnsi" w:hAnsiTheme="minorHAnsi" w:cs="Courier New"/>
          </w:rPr>
          <w:delText xml:space="preserve"> the second year of</w:delText>
        </w:r>
      </w:del>
      <w:r>
        <w:rPr>
          <w:rFonts w:asciiTheme="minorHAnsi" w:hAnsiTheme="minorHAnsi" w:cs="Courier New"/>
        </w:rPr>
        <w:t xml:space="preserve"> the State-based </w:t>
      </w:r>
      <w:proofErr w:type="spellStart"/>
      <w:r>
        <w:rPr>
          <w:rFonts w:asciiTheme="minorHAnsi" w:hAnsiTheme="minorHAnsi" w:cs="Courier New"/>
        </w:rPr>
        <w:t>ILINet</w:t>
      </w:r>
      <w:proofErr w:type="spellEnd"/>
      <w:r>
        <w:rPr>
          <w:rFonts w:asciiTheme="minorHAnsi" w:hAnsiTheme="minorHAnsi" w:cs="Courier New"/>
        </w:rPr>
        <w:t xml:space="preserve"> Forecast Challenge should contact CDC at </w:t>
      </w:r>
      <w:hyperlink r:id="rId21" w:history="1">
        <w:r>
          <w:rPr>
            <w:rStyle w:val="Hyperlink"/>
            <w:rFonts w:asciiTheme="minorHAnsi" w:hAnsiTheme="minorHAnsi" w:cs="Courier New"/>
          </w:rPr>
          <w:t>flucontest</w:t>
        </w:r>
        <w:r w:rsidRPr="00C4679E">
          <w:rPr>
            <w:rStyle w:val="Hyperlink"/>
            <w:rFonts w:asciiTheme="minorHAnsi" w:hAnsiTheme="minorHAnsi" w:cs="Courier New"/>
          </w:rPr>
          <w:t>@cdc.gov</w:t>
        </w:r>
      </w:hyperlink>
      <w:r>
        <w:rPr>
          <w:rFonts w:asciiTheme="minorHAnsi" w:hAnsiTheme="minorHAnsi" w:cs="Courier New"/>
        </w:rPr>
        <w:t xml:space="preserve">. </w:t>
      </w:r>
    </w:p>
    <w:p w14:paraId="7D371A7F" w14:textId="77777777" w:rsidR="00295874" w:rsidRPr="001B0B0A" w:rsidRDefault="00295874" w:rsidP="00295874">
      <w:pPr>
        <w:rPr>
          <w:ins w:id="256" w:author="Walker, Joseph (CDC/DDID/NCIRD/ID)" w:date="2019-09-16T16:20:00Z"/>
          <w:rFonts w:asciiTheme="minorHAnsi" w:hAnsiTheme="minorHAnsi" w:cs="Courier New"/>
          <w:b/>
        </w:rPr>
      </w:pPr>
    </w:p>
    <w:p w14:paraId="460072B3" w14:textId="77777777" w:rsidR="00295874" w:rsidRDefault="00295874" w:rsidP="00295874">
      <w:pPr>
        <w:spacing w:line="480" w:lineRule="auto"/>
        <w:rPr>
          <w:ins w:id="257" w:author="Walker, Joseph (CDC/DDID/NCIRD/ID)" w:date="2019-09-16T16:20:00Z"/>
          <w:rFonts w:asciiTheme="minorHAnsi" w:hAnsiTheme="minorHAnsi" w:cstheme="minorHAnsi"/>
          <w:b/>
        </w:rPr>
      </w:pPr>
      <w:ins w:id="258" w:author="Walker, Joseph (CDC/DDID/NCIRD/ID)" w:date="2019-09-16T16:20:00Z">
        <w:r>
          <w:rPr>
            <w:rFonts w:asciiTheme="minorHAnsi" w:hAnsiTheme="minorHAnsi" w:cstheme="minorHAnsi"/>
            <w:b/>
          </w:rPr>
          <w:t xml:space="preserve">Department of Defense Influenza Foresting Challenge </w:t>
        </w:r>
      </w:ins>
    </w:p>
    <w:p w14:paraId="6D77E5D4" w14:textId="5E4EF22B" w:rsidR="00EA26AB" w:rsidRDefault="00295874" w:rsidP="00295874">
      <w:pPr>
        <w:spacing w:line="480" w:lineRule="auto"/>
        <w:rPr>
          <w:ins w:id="259" w:author="Walker, Joseph (CDC/DDID/NCIRD/ID)" w:date="2019-09-16T16:20:00Z"/>
          <w:rFonts w:asciiTheme="minorHAnsi" w:hAnsiTheme="minorHAnsi" w:cstheme="minorHAnsi"/>
        </w:rPr>
      </w:pPr>
      <w:ins w:id="260" w:author="Walker, Joseph (CDC/DDID/NCIRD/ID)" w:date="2019-09-16T16:20:00Z">
        <w:r w:rsidRPr="000668F0">
          <w:rPr>
            <w:rFonts w:asciiTheme="minorHAnsi" w:hAnsiTheme="minorHAnsi" w:cstheme="minorHAnsi"/>
          </w:rPr>
          <w:tab/>
        </w:r>
        <w:r w:rsidRPr="007D49B2">
          <w:rPr>
            <w:rFonts w:asciiTheme="minorHAnsi" w:hAnsiTheme="minorHAnsi" w:cstheme="minorHAnsi"/>
          </w:rPr>
          <w:t xml:space="preserve">The Department of Defense (DoD) Influenza Forecasting Challenge Guidance, developed by the Armed Forces Health Surveillance Branch (AFHSB), aims to accurately forecast the onset, the week when influenza-like-illnesses peak, and peak intensity of the influenza season, in order to inform public health professionals and policy makers for more effective and targeted interventions. </w:t>
        </w:r>
        <w:r w:rsidRPr="000668F0">
          <w:rPr>
            <w:rFonts w:asciiTheme="minorHAnsi" w:hAnsiTheme="minorHAnsi" w:cstheme="minorHAnsi"/>
          </w:rPr>
          <w:t xml:space="preserve">Teams interested in participating in the first year of the DoD Influenza Forecasting Challenge should contact </w:t>
        </w:r>
        <w:r w:rsidR="009970CD">
          <w:fldChar w:fldCharType="begin"/>
        </w:r>
        <w:r w:rsidR="009970CD">
          <w:instrText xml:space="preserve"> HYPERLINK "mailto:dha.ncr.health-surv.mbx.dodfluco</w:instrText>
        </w:r>
        <w:r w:rsidR="009970CD">
          <w:instrText xml:space="preserve">ntest@mail.mil" </w:instrText>
        </w:r>
        <w:r w:rsidR="009970CD">
          <w:fldChar w:fldCharType="separate"/>
        </w:r>
        <w:r w:rsidR="00EA26AB" w:rsidRPr="00B86D9C">
          <w:rPr>
            <w:rStyle w:val="Hyperlink"/>
            <w:rFonts w:asciiTheme="minorHAnsi" w:hAnsiTheme="minorHAnsi" w:cstheme="minorHAnsi"/>
          </w:rPr>
          <w:t>dha.ncr.health-surv.mbx.dodflucontest@mail.mil</w:t>
        </w:r>
        <w:r w:rsidR="009970CD">
          <w:rPr>
            <w:rStyle w:val="Hyperlink"/>
            <w:rFonts w:asciiTheme="minorHAnsi" w:hAnsiTheme="minorHAnsi" w:cstheme="minorHAnsi"/>
          </w:rPr>
          <w:fldChar w:fldCharType="end"/>
        </w:r>
        <w:r w:rsidR="00EA26AB">
          <w:rPr>
            <w:rFonts w:asciiTheme="minorHAnsi" w:hAnsiTheme="minorHAnsi" w:cstheme="minorHAnsi"/>
          </w:rPr>
          <w:t>.</w:t>
        </w:r>
      </w:ins>
    </w:p>
    <w:p w14:paraId="1A3D1179" w14:textId="3D2FAFF9" w:rsidR="00295874" w:rsidRDefault="00295874" w:rsidP="00295874">
      <w:pPr>
        <w:spacing w:line="480" w:lineRule="auto"/>
        <w:rPr>
          <w:ins w:id="261" w:author="Walker, Joseph (CDC/DDID/NCIRD/ID)" w:date="2019-09-16T16:20:00Z"/>
          <w:rFonts w:asciiTheme="minorHAnsi" w:hAnsiTheme="minorHAnsi" w:cstheme="minorHAnsi"/>
        </w:rPr>
      </w:pPr>
    </w:p>
    <w:p w14:paraId="41C8F231" w14:textId="77777777" w:rsidR="00DD5CD4" w:rsidRDefault="00DD5CD4" w:rsidP="00DD5CD4">
      <w:pPr>
        <w:spacing w:line="480" w:lineRule="auto"/>
        <w:rPr>
          <w:ins w:id="262" w:author="Walker, Joseph (CDC/DDID/NCIRD/ID)" w:date="2019-09-16T16:20:00Z"/>
          <w:rFonts w:asciiTheme="minorHAnsi" w:hAnsiTheme="minorHAnsi" w:cs="Courier New"/>
          <w:b/>
        </w:rPr>
      </w:pPr>
      <w:ins w:id="263" w:author="Walker, Joseph (CDC/DDID/NCIRD/ID)" w:date="2019-09-16T16:20:00Z">
        <w:r>
          <w:rPr>
            <w:rFonts w:asciiTheme="minorHAnsi" w:hAnsiTheme="minorHAnsi" w:cs="Courier New"/>
            <w:b/>
          </w:rPr>
          <w:t>Influenza Hospitalization Challenge</w:t>
        </w:r>
      </w:ins>
    </w:p>
    <w:p w14:paraId="4B5EF1B3" w14:textId="77777777" w:rsidR="00DD5CD4" w:rsidRDefault="00DD5CD4" w:rsidP="00DD5CD4">
      <w:pPr>
        <w:spacing w:line="480" w:lineRule="auto"/>
        <w:rPr>
          <w:ins w:id="264" w:author="Walker, Joseph (CDC/DDID/NCIRD/ID)" w:date="2019-09-16T16:20:00Z"/>
          <w:rFonts w:asciiTheme="minorHAnsi" w:hAnsiTheme="minorHAnsi" w:cs="Courier New"/>
        </w:rPr>
      </w:pPr>
      <w:bookmarkStart w:id="265" w:name="_Hlk19525022"/>
      <w:ins w:id="266" w:author="Walker, Joseph (CDC/DDID/NCIRD/ID)" w:date="2019-09-16T16:20:00Z">
        <w:r>
          <w:rPr>
            <w:rFonts w:asciiTheme="minorHAnsi" w:hAnsiTheme="minorHAnsi" w:cs="Courier New"/>
            <w:b/>
          </w:rPr>
          <w:tab/>
        </w:r>
        <w:r>
          <w:rPr>
            <w:rFonts w:asciiTheme="minorHAnsi" w:hAnsiTheme="minorHAnsi" w:cs="Courier New"/>
          </w:rPr>
          <w:t xml:space="preserve">The Influenza Hospitalization Forecasting Challenge will be put on hold during the </w:t>
        </w:r>
      </w:ins>
    </w:p>
    <w:p w14:paraId="5500120C" w14:textId="66A10C3A" w:rsidR="00DD5CD4" w:rsidRPr="006D674B" w:rsidRDefault="00DD5CD4" w:rsidP="00DD5CD4">
      <w:pPr>
        <w:spacing w:line="480" w:lineRule="auto"/>
        <w:rPr>
          <w:ins w:id="267" w:author="Walker, Joseph (CDC/DDID/NCIRD/ID)" w:date="2019-09-16T16:20:00Z"/>
          <w:rFonts w:asciiTheme="minorHAnsi" w:hAnsiTheme="minorHAnsi" w:cs="Courier New"/>
        </w:rPr>
      </w:pPr>
      <w:ins w:id="268" w:author="Walker, Joseph (CDC/DDID/NCIRD/ID)" w:date="2019-09-16T16:20:00Z">
        <w:r>
          <w:rPr>
            <w:rFonts w:asciiTheme="minorHAnsi" w:hAnsiTheme="minorHAnsi" w:cs="Courier New"/>
          </w:rPr>
          <w:lastRenderedPageBreak/>
          <w:t>2019-20 season while we explore the feasibility and value of different forecasting projects in this area.</w:t>
        </w:r>
      </w:ins>
    </w:p>
    <w:bookmarkEnd w:id="265"/>
    <w:p w14:paraId="7EC144CD" w14:textId="77777777" w:rsidR="00DD5CD4" w:rsidRDefault="00DD5CD4" w:rsidP="00DD5CD4">
      <w:pPr>
        <w:spacing w:line="480" w:lineRule="auto"/>
        <w:rPr>
          <w:ins w:id="269" w:author="Walker, Joseph (CDC/DDID/NCIRD/ID)" w:date="2019-09-16T16:20:00Z"/>
          <w:rFonts w:asciiTheme="minorHAnsi" w:hAnsiTheme="minorHAnsi" w:cs="Courier New"/>
          <w:b/>
        </w:rPr>
      </w:pPr>
    </w:p>
    <w:p w14:paraId="697EA5EB" w14:textId="77777777" w:rsidR="00B20547" w:rsidRPr="000668F0" w:rsidRDefault="00B20547" w:rsidP="00295874">
      <w:pPr>
        <w:spacing w:line="480" w:lineRule="auto"/>
        <w:rPr>
          <w:ins w:id="270" w:author="Walker, Joseph (CDC/DDID/NCIRD/ID)" w:date="2019-09-16T16:20:00Z"/>
          <w:rFonts w:asciiTheme="minorHAnsi" w:hAnsiTheme="minorHAnsi" w:cstheme="minorHAnsi"/>
        </w:rPr>
      </w:pPr>
    </w:p>
    <w:p w14:paraId="348702CC" w14:textId="77777777" w:rsidR="00FC70C6" w:rsidRDefault="00FC70C6">
      <w:pPr>
        <w:rPr>
          <w:rPrChange w:id="271" w:author="Walker, Joseph (CDC/DDID/NCIRD/ID)" w:date="2019-09-16T16:20:00Z">
            <w:rPr>
              <w:rFonts w:asciiTheme="minorHAnsi" w:hAnsiTheme="minorHAnsi"/>
              <w:b/>
            </w:rPr>
          </w:rPrChange>
        </w:rPr>
      </w:pPr>
    </w:p>
    <w:sectPr w:rsidR="00FC70C6" w:rsidSect="001E56B5">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B4406" w14:textId="77777777" w:rsidR="009970CD" w:rsidRDefault="009970CD">
      <w:r>
        <w:separator/>
      </w:r>
    </w:p>
  </w:endnote>
  <w:endnote w:type="continuationSeparator" w:id="0">
    <w:p w14:paraId="6FEC4DCD" w14:textId="77777777" w:rsidR="009970CD" w:rsidRDefault="009970CD">
      <w:r>
        <w:continuationSeparator/>
      </w:r>
    </w:p>
  </w:endnote>
  <w:endnote w:type="continuationNotice" w:id="1">
    <w:p w14:paraId="5B7B5799" w14:textId="77777777" w:rsidR="009970CD" w:rsidRDefault="009970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388901"/>
      <w:docPartObj>
        <w:docPartGallery w:val="Page Numbers (Bottom of Page)"/>
        <w:docPartUnique/>
      </w:docPartObj>
    </w:sdtPr>
    <w:sdtEndPr>
      <w:rPr>
        <w:noProof/>
      </w:rPr>
    </w:sdtEndPr>
    <w:sdtContent>
      <w:p w14:paraId="3B98ED27" w14:textId="77777777" w:rsidR="00073683" w:rsidRDefault="0029587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4CED498" w14:textId="77777777" w:rsidR="00073683" w:rsidRDefault="00073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BB2E9" w14:textId="77777777" w:rsidR="009970CD" w:rsidRDefault="009970CD">
      <w:r>
        <w:separator/>
      </w:r>
    </w:p>
  </w:footnote>
  <w:footnote w:type="continuationSeparator" w:id="0">
    <w:p w14:paraId="2B2A5CB8" w14:textId="77777777" w:rsidR="009970CD" w:rsidRDefault="009970CD">
      <w:r>
        <w:continuationSeparator/>
      </w:r>
    </w:p>
  </w:footnote>
  <w:footnote w:type="continuationNotice" w:id="1">
    <w:p w14:paraId="6B573F67" w14:textId="77777777" w:rsidR="009970CD" w:rsidRDefault="009970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D5BBE" w14:textId="77777777" w:rsidR="009970CD" w:rsidRDefault="00997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651"/>
    <w:multiLevelType w:val="hybridMultilevel"/>
    <w:tmpl w:val="A8BCC84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8D6202"/>
    <w:multiLevelType w:val="hybridMultilevel"/>
    <w:tmpl w:val="8174E6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34D43"/>
    <w:multiLevelType w:val="hybridMultilevel"/>
    <w:tmpl w:val="A24CB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338BC"/>
    <w:multiLevelType w:val="hybridMultilevel"/>
    <w:tmpl w:val="0696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35528"/>
    <w:multiLevelType w:val="multilevel"/>
    <w:tmpl w:val="5E72B48C"/>
    <w:lvl w:ilvl="0">
      <w:start w:val="1"/>
      <w:numFmt w:val="decimal"/>
      <w:lvlText w:val="%1."/>
      <w:lvlJc w:val="left"/>
      <w:pPr>
        <w:tabs>
          <w:tab w:val="num" w:pos="450"/>
        </w:tabs>
        <w:ind w:left="450" w:hanging="360"/>
      </w:pPr>
    </w:lvl>
    <w:lvl w:ilvl="1">
      <w:start w:val="1"/>
      <w:numFmt w:val="bullet"/>
      <w:lvlText w:val=""/>
      <w:lvlJc w:val="left"/>
      <w:pPr>
        <w:tabs>
          <w:tab w:val="num" w:pos="1170"/>
        </w:tabs>
        <w:ind w:left="1170" w:hanging="360"/>
      </w:pPr>
      <w:rPr>
        <w:rFonts w:ascii="Symbol" w:hAnsi="Symbol" w:hint="default"/>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 w15:restartNumberingAfterBreak="0">
    <w:nsid w:val="38387C81"/>
    <w:multiLevelType w:val="hybridMultilevel"/>
    <w:tmpl w:val="C8DEA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A70D6"/>
    <w:multiLevelType w:val="hybridMultilevel"/>
    <w:tmpl w:val="11D4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A69D7"/>
    <w:multiLevelType w:val="hybridMultilevel"/>
    <w:tmpl w:val="26C01AF8"/>
    <w:lvl w:ilvl="0" w:tplc="C3286542">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E257E"/>
    <w:multiLevelType w:val="multilevel"/>
    <w:tmpl w:val="CE88F50C"/>
    <w:lvl w:ilvl="0">
      <w:start w:val="1"/>
      <w:numFmt w:val="decimal"/>
      <w:lvlText w:val="%1."/>
      <w:lvlJc w:val="left"/>
      <w:pPr>
        <w:tabs>
          <w:tab w:val="num" w:pos="450"/>
        </w:tabs>
        <w:ind w:left="450" w:hanging="360"/>
      </w:pPr>
    </w:lvl>
    <w:lvl w:ilvl="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9" w15:restartNumberingAfterBreak="0">
    <w:nsid w:val="41342588"/>
    <w:multiLevelType w:val="hybridMultilevel"/>
    <w:tmpl w:val="0644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B5A78"/>
    <w:multiLevelType w:val="hybridMultilevel"/>
    <w:tmpl w:val="B8F898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90BAD"/>
    <w:multiLevelType w:val="hybridMultilevel"/>
    <w:tmpl w:val="2B2A41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B8A3A8D"/>
    <w:multiLevelType w:val="hybridMultilevel"/>
    <w:tmpl w:val="C9FC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54708F"/>
    <w:multiLevelType w:val="hybridMultilevel"/>
    <w:tmpl w:val="3794AB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FA117C7"/>
    <w:multiLevelType w:val="hybridMultilevel"/>
    <w:tmpl w:val="D43E0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942DF9"/>
    <w:multiLevelType w:val="hybridMultilevel"/>
    <w:tmpl w:val="E938B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40B778F"/>
    <w:multiLevelType w:val="hybridMultilevel"/>
    <w:tmpl w:val="FD9C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04A61"/>
    <w:multiLevelType w:val="hybridMultilevel"/>
    <w:tmpl w:val="2E9EC798"/>
    <w:lvl w:ilvl="0" w:tplc="2BF825BE">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65AE0C09"/>
    <w:multiLevelType w:val="hybridMultilevel"/>
    <w:tmpl w:val="DFCA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BB40FC"/>
    <w:multiLevelType w:val="hybridMultilevel"/>
    <w:tmpl w:val="0FA8F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A82901"/>
    <w:multiLevelType w:val="hybridMultilevel"/>
    <w:tmpl w:val="74F2F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4E0A8A"/>
    <w:multiLevelType w:val="hybridMultilevel"/>
    <w:tmpl w:val="9B92DBA8"/>
    <w:lvl w:ilvl="0" w:tplc="79A2A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7"/>
  </w:num>
  <w:num w:numId="7">
    <w:abstractNumId w:val="18"/>
  </w:num>
  <w:num w:numId="8">
    <w:abstractNumId w:val="10"/>
  </w:num>
  <w:num w:numId="9">
    <w:abstractNumId w:val="1"/>
  </w:num>
  <w:num w:numId="10">
    <w:abstractNumId w:val="6"/>
  </w:num>
  <w:num w:numId="11">
    <w:abstractNumId w:val="16"/>
  </w:num>
  <w:num w:numId="12">
    <w:abstractNumId w:val="5"/>
  </w:num>
  <w:num w:numId="13">
    <w:abstractNumId w:val="21"/>
  </w:num>
  <w:num w:numId="14">
    <w:abstractNumId w:val="7"/>
  </w:num>
  <w:num w:numId="15">
    <w:abstractNumId w:val="14"/>
  </w:num>
  <w:num w:numId="16">
    <w:abstractNumId w:val="8"/>
  </w:num>
  <w:num w:numId="17">
    <w:abstractNumId w:val="4"/>
  </w:num>
  <w:num w:numId="18">
    <w:abstractNumId w:val="9"/>
  </w:num>
  <w:num w:numId="19">
    <w:abstractNumId w:val="12"/>
  </w:num>
  <w:num w:numId="20">
    <w:abstractNumId w:val="3"/>
  </w:num>
  <w:num w:numId="21">
    <w:abstractNumId w:val="19"/>
  </w:num>
  <w:num w:numId="22">
    <w:abstractNumId w:val="20"/>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lker, Joseph (CDC/DDID/NCIRD/ID)">
    <w15:presenceInfo w15:providerId="AD" w15:userId="S::nxj1@cdc.gov::e1a8e8a0-3a76-4ff5-8a37-8dba5010aa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39"/>
    <w:rsid w:val="00001592"/>
    <w:rsid w:val="000033D9"/>
    <w:rsid w:val="00010244"/>
    <w:rsid w:val="00026419"/>
    <w:rsid w:val="00027C37"/>
    <w:rsid w:val="000349AD"/>
    <w:rsid w:val="00044640"/>
    <w:rsid w:val="0006583A"/>
    <w:rsid w:val="000718C6"/>
    <w:rsid w:val="00073683"/>
    <w:rsid w:val="00083EA4"/>
    <w:rsid w:val="00084162"/>
    <w:rsid w:val="00085B8F"/>
    <w:rsid w:val="00093076"/>
    <w:rsid w:val="00093679"/>
    <w:rsid w:val="00093D29"/>
    <w:rsid w:val="000A1E81"/>
    <w:rsid w:val="000A4DB1"/>
    <w:rsid w:val="000A797C"/>
    <w:rsid w:val="000B47D5"/>
    <w:rsid w:val="000B4C4E"/>
    <w:rsid w:val="000B5920"/>
    <w:rsid w:val="000D10EA"/>
    <w:rsid w:val="000D2535"/>
    <w:rsid w:val="000D3B33"/>
    <w:rsid w:val="000E02EE"/>
    <w:rsid w:val="000E2EAB"/>
    <w:rsid w:val="000E30D3"/>
    <w:rsid w:val="000E603C"/>
    <w:rsid w:val="000E6252"/>
    <w:rsid w:val="000E72A6"/>
    <w:rsid w:val="000F100B"/>
    <w:rsid w:val="000F2B82"/>
    <w:rsid w:val="000F2BCC"/>
    <w:rsid w:val="000F540F"/>
    <w:rsid w:val="0010346B"/>
    <w:rsid w:val="00103C3D"/>
    <w:rsid w:val="00104B71"/>
    <w:rsid w:val="00107C46"/>
    <w:rsid w:val="00110E9E"/>
    <w:rsid w:val="00113B64"/>
    <w:rsid w:val="00117BFD"/>
    <w:rsid w:val="00127A50"/>
    <w:rsid w:val="0013144A"/>
    <w:rsid w:val="0013357C"/>
    <w:rsid w:val="00136212"/>
    <w:rsid w:val="0013641F"/>
    <w:rsid w:val="00140286"/>
    <w:rsid w:val="0014211F"/>
    <w:rsid w:val="001550FD"/>
    <w:rsid w:val="001559C3"/>
    <w:rsid w:val="00156F58"/>
    <w:rsid w:val="00170AE8"/>
    <w:rsid w:val="00174A9B"/>
    <w:rsid w:val="00174D20"/>
    <w:rsid w:val="001767A3"/>
    <w:rsid w:val="00176CD7"/>
    <w:rsid w:val="00180B56"/>
    <w:rsid w:val="00184593"/>
    <w:rsid w:val="00184C35"/>
    <w:rsid w:val="00190074"/>
    <w:rsid w:val="00191753"/>
    <w:rsid w:val="00193D79"/>
    <w:rsid w:val="00193E25"/>
    <w:rsid w:val="001A27F6"/>
    <w:rsid w:val="001B0B0A"/>
    <w:rsid w:val="001D134F"/>
    <w:rsid w:val="001D3430"/>
    <w:rsid w:val="001D4BFE"/>
    <w:rsid w:val="001E37FF"/>
    <w:rsid w:val="001E525F"/>
    <w:rsid w:val="001E56B5"/>
    <w:rsid w:val="001E7B5D"/>
    <w:rsid w:val="001F1974"/>
    <w:rsid w:val="001F480F"/>
    <w:rsid w:val="001F4B99"/>
    <w:rsid w:val="002000C9"/>
    <w:rsid w:val="00200760"/>
    <w:rsid w:val="00201AFA"/>
    <w:rsid w:val="00201E31"/>
    <w:rsid w:val="0020247A"/>
    <w:rsid w:val="00204910"/>
    <w:rsid w:val="0020758D"/>
    <w:rsid w:val="00212AF1"/>
    <w:rsid w:val="00213414"/>
    <w:rsid w:val="00215C80"/>
    <w:rsid w:val="00220A4F"/>
    <w:rsid w:val="00231DB3"/>
    <w:rsid w:val="00236417"/>
    <w:rsid w:val="00242182"/>
    <w:rsid w:val="00243BD5"/>
    <w:rsid w:val="00250CA8"/>
    <w:rsid w:val="0025213F"/>
    <w:rsid w:val="00262560"/>
    <w:rsid w:val="002650F1"/>
    <w:rsid w:val="002764A1"/>
    <w:rsid w:val="002829B0"/>
    <w:rsid w:val="00286034"/>
    <w:rsid w:val="00286C9E"/>
    <w:rsid w:val="00287BE6"/>
    <w:rsid w:val="002905F1"/>
    <w:rsid w:val="00292720"/>
    <w:rsid w:val="00295874"/>
    <w:rsid w:val="002A1ED4"/>
    <w:rsid w:val="002B3AE4"/>
    <w:rsid w:val="002B64E7"/>
    <w:rsid w:val="002B67F7"/>
    <w:rsid w:val="002C175F"/>
    <w:rsid w:val="002C68D4"/>
    <w:rsid w:val="002C6C9F"/>
    <w:rsid w:val="002D1017"/>
    <w:rsid w:val="002D59F5"/>
    <w:rsid w:val="002E0A3A"/>
    <w:rsid w:val="002E5BB6"/>
    <w:rsid w:val="002F0B4F"/>
    <w:rsid w:val="002F1BED"/>
    <w:rsid w:val="002F2EA4"/>
    <w:rsid w:val="003010E1"/>
    <w:rsid w:val="00302BAE"/>
    <w:rsid w:val="00306D8B"/>
    <w:rsid w:val="00307CD0"/>
    <w:rsid w:val="003121D7"/>
    <w:rsid w:val="00314320"/>
    <w:rsid w:val="00314881"/>
    <w:rsid w:val="00326D5B"/>
    <w:rsid w:val="00327CAD"/>
    <w:rsid w:val="003366B1"/>
    <w:rsid w:val="0034036F"/>
    <w:rsid w:val="003426FA"/>
    <w:rsid w:val="0034283F"/>
    <w:rsid w:val="00346C86"/>
    <w:rsid w:val="00353A3C"/>
    <w:rsid w:val="00357881"/>
    <w:rsid w:val="00361207"/>
    <w:rsid w:val="00361BC1"/>
    <w:rsid w:val="0036287A"/>
    <w:rsid w:val="003642C9"/>
    <w:rsid w:val="00365800"/>
    <w:rsid w:val="00367C61"/>
    <w:rsid w:val="00371154"/>
    <w:rsid w:val="00372970"/>
    <w:rsid w:val="00374837"/>
    <w:rsid w:val="00375940"/>
    <w:rsid w:val="003851AD"/>
    <w:rsid w:val="00385F15"/>
    <w:rsid w:val="00395438"/>
    <w:rsid w:val="00395601"/>
    <w:rsid w:val="00395C3F"/>
    <w:rsid w:val="0039639A"/>
    <w:rsid w:val="003977CC"/>
    <w:rsid w:val="003A7097"/>
    <w:rsid w:val="003B070B"/>
    <w:rsid w:val="003B182E"/>
    <w:rsid w:val="003B6A41"/>
    <w:rsid w:val="003C17AA"/>
    <w:rsid w:val="003D1249"/>
    <w:rsid w:val="003D1A6B"/>
    <w:rsid w:val="003D416E"/>
    <w:rsid w:val="003D5A00"/>
    <w:rsid w:val="003E0B22"/>
    <w:rsid w:val="003E11A7"/>
    <w:rsid w:val="003E2FBB"/>
    <w:rsid w:val="003E681D"/>
    <w:rsid w:val="003F0B32"/>
    <w:rsid w:val="003F143F"/>
    <w:rsid w:val="003F19F4"/>
    <w:rsid w:val="003F2551"/>
    <w:rsid w:val="003F3D25"/>
    <w:rsid w:val="0040284B"/>
    <w:rsid w:val="00404B06"/>
    <w:rsid w:val="004112A2"/>
    <w:rsid w:val="004208D7"/>
    <w:rsid w:val="00421E51"/>
    <w:rsid w:val="00423F17"/>
    <w:rsid w:val="00424572"/>
    <w:rsid w:val="00424A17"/>
    <w:rsid w:val="004307F0"/>
    <w:rsid w:val="004364E5"/>
    <w:rsid w:val="00436A52"/>
    <w:rsid w:val="004468A9"/>
    <w:rsid w:val="0044705F"/>
    <w:rsid w:val="0045335A"/>
    <w:rsid w:val="00457B60"/>
    <w:rsid w:val="0046003E"/>
    <w:rsid w:val="004669B7"/>
    <w:rsid w:val="004677AA"/>
    <w:rsid w:val="00470D84"/>
    <w:rsid w:val="00476FBE"/>
    <w:rsid w:val="004806CE"/>
    <w:rsid w:val="004824E5"/>
    <w:rsid w:val="00485D50"/>
    <w:rsid w:val="00490F5B"/>
    <w:rsid w:val="00491015"/>
    <w:rsid w:val="004930A5"/>
    <w:rsid w:val="0049647D"/>
    <w:rsid w:val="004A52BE"/>
    <w:rsid w:val="004A667A"/>
    <w:rsid w:val="004B1F09"/>
    <w:rsid w:val="004D3FDE"/>
    <w:rsid w:val="004D5C08"/>
    <w:rsid w:val="004E0524"/>
    <w:rsid w:val="004E1BE0"/>
    <w:rsid w:val="004E4B8A"/>
    <w:rsid w:val="004E7399"/>
    <w:rsid w:val="004F0E97"/>
    <w:rsid w:val="004F2058"/>
    <w:rsid w:val="004F40CD"/>
    <w:rsid w:val="005000EA"/>
    <w:rsid w:val="00500320"/>
    <w:rsid w:val="00500A30"/>
    <w:rsid w:val="00503402"/>
    <w:rsid w:val="00513362"/>
    <w:rsid w:val="0052135F"/>
    <w:rsid w:val="00525319"/>
    <w:rsid w:val="005271E6"/>
    <w:rsid w:val="005363E6"/>
    <w:rsid w:val="00536B0F"/>
    <w:rsid w:val="00542BC0"/>
    <w:rsid w:val="00547821"/>
    <w:rsid w:val="00551EF2"/>
    <w:rsid w:val="00557658"/>
    <w:rsid w:val="00566573"/>
    <w:rsid w:val="005742E1"/>
    <w:rsid w:val="005759A8"/>
    <w:rsid w:val="00577538"/>
    <w:rsid w:val="0058276D"/>
    <w:rsid w:val="00583607"/>
    <w:rsid w:val="0058397D"/>
    <w:rsid w:val="00584196"/>
    <w:rsid w:val="0058444B"/>
    <w:rsid w:val="00586935"/>
    <w:rsid w:val="00586E2A"/>
    <w:rsid w:val="00587036"/>
    <w:rsid w:val="00587254"/>
    <w:rsid w:val="0059521F"/>
    <w:rsid w:val="00595D5F"/>
    <w:rsid w:val="005960FD"/>
    <w:rsid w:val="0059640A"/>
    <w:rsid w:val="00597072"/>
    <w:rsid w:val="005A0221"/>
    <w:rsid w:val="005A35B4"/>
    <w:rsid w:val="005A3AD6"/>
    <w:rsid w:val="005A3EA9"/>
    <w:rsid w:val="005B26AC"/>
    <w:rsid w:val="005B41B2"/>
    <w:rsid w:val="005B5A87"/>
    <w:rsid w:val="005C044E"/>
    <w:rsid w:val="005C4BD6"/>
    <w:rsid w:val="005C75CB"/>
    <w:rsid w:val="005D05F3"/>
    <w:rsid w:val="005D5E18"/>
    <w:rsid w:val="005E1909"/>
    <w:rsid w:val="005E386B"/>
    <w:rsid w:val="005E7CB5"/>
    <w:rsid w:val="005F2C91"/>
    <w:rsid w:val="00605A3E"/>
    <w:rsid w:val="00610AEA"/>
    <w:rsid w:val="0061352A"/>
    <w:rsid w:val="00615D96"/>
    <w:rsid w:val="00615E33"/>
    <w:rsid w:val="00617F4B"/>
    <w:rsid w:val="00624BB5"/>
    <w:rsid w:val="00624CCC"/>
    <w:rsid w:val="00630B6E"/>
    <w:rsid w:val="00631B97"/>
    <w:rsid w:val="00632127"/>
    <w:rsid w:val="0063460F"/>
    <w:rsid w:val="00640D26"/>
    <w:rsid w:val="00644597"/>
    <w:rsid w:val="00645F29"/>
    <w:rsid w:val="00650216"/>
    <w:rsid w:val="00650374"/>
    <w:rsid w:val="0065285C"/>
    <w:rsid w:val="006548A1"/>
    <w:rsid w:val="006559F4"/>
    <w:rsid w:val="00655AE8"/>
    <w:rsid w:val="00655E4F"/>
    <w:rsid w:val="00662FC8"/>
    <w:rsid w:val="00672E6A"/>
    <w:rsid w:val="00672FAE"/>
    <w:rsid w:val="00673112"/>
    <w:rsid w:val="0067353C"/>
    <w:rsid w:val="00674AE4"/>
    <w:rsid w:val="00675E9E"/>
    <w:rsid w:val="0067707D"/>
    <w:rsid w:val="00681E00"/>
    <w:rsid w:val="006B0E1C"/>
    <w:rsid w:val="006B25CF"/>
    <w:rsid w:val="006B4FD7"/>
    <w:rsid w:val="006C4C0E"/>
    <w:rsid w:val="006C5B07"/>
    <w:rsid w:val="006C6254"/>
    <w:rsid w:val="006D273C"/>
    <w:rsid w:val="006D344F"/>
    <w:rsid w:val="006D777E"/>
    <w:rsid w:val="006E1CB6"/>
    <w:rsid w:val="006E3DE2"/>
    <w:rsid w:val="006E50B9"/>
    <w:rsid w:val="006E5CA9"/>
    <w:rsid w:val="006E69A7"/>
    <w:rsid w:val="006F255B"/>
    <w:rsid w:val="006F5055"/>
    <w:rsid w:val="00701E8F"/>
    <w:rsid w:val="00702A5F"/>
    <w:rsid w:val="00707423"/>
    <w:rsid w:val="007103F6"/>
    <w:rsid w:val="00713940"/>
    <w:rsid w:val="007219E7"/>
    <w:rsid w:val="00725E9E"/>
    <w:rsid w:val="00737DAD"/>
    <w:rsid w:val="00740157"/>
    <w:rsid w:val="007434A2"/>
    <w:rsid w:val="00743ECC"/>
    <w:rsid w:val="00746A5B"/>
    <w:rsid w:val="00746AC5"/>
    <w:rsid w:val="00753354"/>
    <w:rsid w:val="00754800"/>
    <w:rsid w:val="0076231C"/>
    <w:rsid w:val="00762CA1"/>
    <w:rsid w:val="00766AB1"/>
    <w:rsid w:val="00770E63"/>
    <w:rsid w:val="007747AE"/>
    <w:rsid w:val="00774E6E"/>
    <w:rsid w:val="007813C7"/>
    <w:rsid w:val="007831AD"/>
    <w:rsid w:val="00783FC1"/>
    <w:rsid w:val="00784421"/>
    <w:rsid w:val="00785455"/>
    <w:rsid w:val="00785490"/>
    <w:rsid w:val="007905A6"/>
    <w:rsid w:val="00792EE7"/>
    <w:rsid w:val="007A126F"/>
    <w:rsid w:val="007A6E6B"/>
    <w:rsid w:val="007B08E5"/>
    <w:rsid w:val="007B09C9"/>
    <w:rsid w:val="007B46DF"/>
    <w:rsid w:val="007B4D49"/>
    <w:rsid w:val="007B7BF5"/>
    <w:rsid w:val="007B7EAD"/>
    <w:rsid w:val="007C6ED4"/>
    <w:rsid w:val="007C7D74"/>
    <w:rsid w:val="007D68DC"/>
    <w:rsid w:val="007D6940"/>
    <w:rsid w:val="007E7A01"/>
    <w:rsid w:val="007F0B82"/>
    <w:rsid w:val="007F5B2F"/>
    <w:rsid w:val="007F6975"/>
    <w:rsid w:val="007F758A"/>
    <w:rsid w:val="008075CE"/>
    <w:rsid w:val="00807A88"/>
    <w:rsid w:val="00807E8D"/>
    <w:rsid w:val="00816E7D"/>
    <w:rsid w:val="00822456"/>
    <w:rsid w:val="00824458"/>
    <w:rsid w:val="00824992"/>
    <w:rsid w:val="00825339"/>
    <w:rsid w:val="00826BB5"/>
    <w:rsid w:val="008311EC"/>
    <w:rsid w:val="008324B0"/>
    <w:rsid w:val="00834195"/>
    <w:rsid w:val="0083694A"/>
    <w:rsid w:val="008437F5"/>
    <w:rsid w:val="008501CC"/>
    <w:rsid w:val="008504D5"/>
    <w:rsid w:val="0085189D"/>
    <w:rsid w:val="00852ED9"/>
    <w:rsid w:val="00855FD9"/>
    <w:rsid w:val="00860CC3"/>
    <w:rsid w:val="008637DF"/>
    <w:rsid w:val="00865ABC"/>
    <w:rsid w:val="008670D8"/>
    <w:rsid w:val="0086724C"/>
    <w:rsid w:val="008717EE"/>
    <w:rsid w:val="00873446"/>
    <w:rsid w:val="0087539D"/>
    <w:rsid w:val="00876DEE"/>
    <w:rsid w:val="008802E1"/>
    <w:rsid w:val="00896BCB"/>
    <w:rsid w:val="00897DD6"/>
    <w:rsid w:val="008A136E"/>
    <w:rsid w:val="008A597D"/>
    <w:rsid w:val="008B6DAA"/>
    <w:rsid w:val="008B7423"/>
    <w:rsid w:val="008D2A5A"/>
    <w:rsid w:val="008D2A80"/>
    <w:rsid w:val="008D6618"/>
    <w:rsid w:val="008E141C"/>
    <w:rsid w:val="008E17E8"/>
    <w:rsid w:val="008E7824"/>
    <w:rsid w:val="008E788C"/>
    <w:rsid w:val="008F021F"/>
    <w:rsid w:val="008F5A23"/>
    <w:rsid w:val="008F6606"/>
    <w:rsid w:val="00902DDF"/>
    <w:rsid w:val="00904E65"/>
    <w:rsid w:val="00906D2E"/>
    <w:rsid w:val="009077BF"/>
    <w:rsid w:val="0091270D"/>
    <w:rsid w:val="009128E5"/>
    <w:rsid w:val="00913EAF"/>
    <w:rsid w:val="00914398"/>
    <w:rsid w:val="00914EBD"/>
    <w:rsid w:val="00921C49"/>
    <w:rsid w:val="00924AD2"/>
    <w:rsid w:val="009251B3"/>
    <w:rsid w:val="00925886"/>
    <w:rsid w:val="00926945"/>
    <w:rsid w:val="00927B35"/>
    <w:rsid w:val="00931B5B"/>
    <w:rsid w:val="00932199"/>
    <w:rsid w:val="0093341A"/>
    <w:rsid w:val="0093363D"/>
    <w:rsid w:val="0093598B"/>
    <w:rsid w:val="00936796"/>
    <w:rsid w:val="00945E53"/>
    <w:rsid w:val="00946609"/>
    <w:rsid w:val="00950DC4"/>
    <w:rsid w:val="009523D3"/>
    <w:rsid w:val="00953F3A"/>
    <w:rsid w:val="00957BF5"/>
    <w:rsid w:val="00961688"/>
    <w:rsid w:val="00967A14"/>
    <w:rsid w:val="009702D1"/>
    <w:rsid w:val="00972074"/>
    <w:rsid w:val="00972B22"/>
    <w:rsid w:val="009732CB"/>
    <w:rsid w:val="00976318"/>
    <w:rsid w:val="00977FF0"/>
    <w:rsid w:val="009902D8"/>
    <w:rsid w:val="0099049A"/>
    <w:rsid w:val="00991E9D"/>
    <w:rsid w:val="0099329E"/>
    <w:rsid w:val="009970CD"/>
    <w:rsid w:val="009971D1"/>
    <w:rsid w:val="00997716"/>
    <w:rsid w:val="009B0D1A"/>
    <w:rsid w:val="009B214F"/>
    <w:rsid w:val="009C16B9"/>
    <w:rsid w:val="009C519B"/>
    <w:rsid w:val="009C5B1D"/>
    <w:rsid w:val="009C6AE8"/>
    <w:rsid w:val="009D0734"/>
    <w:rsid w:val="009E6D71"/>
    <w:rsid w:val="009F1D7E"/>
    <w:rsid w:val="009F3CBE"/>
    <w:rsid w:val="009F593F"/>
    <w:rsid w:val="00A01FAA"/>
    <w:rsid w:val="00A02103"/>
    <w:rsid w:val="00A02ABD"/>
    <w:rsid w:val="00A0617B"/>
    <w:rsid w:val="00A07ABE"/>
    <w:rsid w:val="00A11EE3"/>
    <w:rsid w:val="00A1653F"/>
    <w:rsid w:val="00A2174D"/>
    <w:rsid w:val="00A304B1"/>
    <w:rsid w:val="00A31F62"/>
    <w:rsid w:val="00A36AD8"/>
    <w:rsid w:val="00A405BC"/>
    <w:rsid w:val="00A44C0A"/>
    <w:rsid w:val="00A46936"/>
    <w:rsid w:val="00A46E59"/>
    <w:rsid w:val="00A5309E"/>
    <w:rsid w:val="00A555E8"/>
    <w:rsid w:val="00A563C2"/>
    <w:rsid w:val="00A70B5B"/>
    <w:rsid w:val="00A71A0A"/>
    <w:rsid w:val="00A8119D"/>
    <w:rsid w:val="00A84BB9"/>
    <w:rsid w:val="00AA4CCF"/>
    <w:rsid w:val="00AA7CA9"/>
    <w:rsid w:val="00AB5E0C"/>
    <w:rsid w:val="00AB64CA"/>
    <w:rsid w:val="00AC077F"/>
    <w:rsid w:val="00AC3A22"/>
    <w:rsid w:val="00AC4AA7"/>
    <w:rsid w:val="00AC4CD0"/>
    <w:rsid w:val="00AC5738"/>
    <w:rsid w:val="00AC704D"/>
    <w:rsid w:val="00AD3D7F"/>
    <w:rsid w:val="00AD5FE2"/>
    <w:rsid w:val="00AE441A"/>
    <w:rsid w:val="00AE4C6A"/>
    <w:rsid w:val="00AF0A69"/>
    <w:rsid w:val="00B0101F"/>
    <w:rsid w:val="00B0520C"/>
    <w:rsid w:val="00B0556E"/>
    <w:rsid w:val="00B20547"/>
    <w:rsid w:val="00B26292"/>
    <w:rsid w:val="00B3248A"/>
    <w:rsid w:val="00B34AF0"/>
    <w:rsid w:val="00B36148"/>
    <w:rsid w:val="00B4032F"/>
    <w:rsid w:val="00B41FFF"/>
    <w:rsid w:val="00B45614"/>
    <w:rsid w:val="00B521F0"/>
    <w:rsid w:val="00B54E28"/>
    <w:rsid w:val="00B63D1E"/>
    <w:rsid w:val="00B711ED"/>
    <w:rsid w:val="00B73531"/>
    <w:rsid w:val="00B76CF2"/>
    <w:rsid w:val="00B87753"/>
    <w:rsid w:val="00B913FD"/>
    <w:rsid w:val="00B91FAD"/>
    <w:rsid w:val="00B96190"/>
    <w:rsid w:val="00BA4AC5"/>
    <w:rsid w:val="00BA7198"/>
    <w:rsid w:val="00BB0133"/>
    <w:rsid w:val="00BB7D06"/>
    <w:rsid w:val="00BC334A"/>
    <w:rsid w:val="00BC46F6"/>
    <w:rsid w:val="00BC47DE"/>
    <w:rsid w:val="00BC5B07"/>
    <w:rsid w:val="00BC67F9"/>
    <w:rsid w:val="00BD2BD5"/>
    <w:rsid w:val="00BE28F8"/>
    <w:rsid w:val="00BE2A7F"/>
    <w:rsid w:val="00BF0A5D"/>
    <w:rsid w:val="00BF18DF"/>
    <w:rsid w:val="00BF6705"/>
    <w:rsid w:val="00C0138B"/>
    <w:rsid w:val="00C0270C"/>
    <w:rsid w:val="00C02EFC"/>
    <w:rsid w:val="00C04E50"/>
    <w:rsid w:val="00C13050"/>
    <w:rsid w:val="00C217A0"/>
    <w:rsid w:val="00C23542"/>
    <w:rsid w:val="00C24D07"/>
    <w:rsid w:val="00C25A00"/>
    <w:rsid w:val="00C25B2F"/>
    <w:rsid w:val="00C261C6"/>
    <w:rsid w:val="00C27B10"/>
    <w:rsid w:val="00C32C0B"/>
    <w:rsid w:val="00C40B3B"/>
    <w:rsid w:val="00C41A5E"/>
    <w:rsid w:val="00C42669"/>
    <w:rsid w:val="00C516BB"/>
    <w:rsid w:val="00C53CA5"/>
    <w:rsid w:val="00C54DBE"/>
    <w:rsid w:val="00C55222"/>
    <w:rsid w:val="00C60F6A"/>
    <w:rsid w:val="00C652B4"/>
    <w:rsid w:val="00C713DE"/>
    <w:rsid w:val="00C714AE"/>
    <w:rsid w:val="00C73164"/>
    <w:rsid w:val="00C737B4"/>
    <w:rsid w:val="00C74023"/>
    <w:rsid w:val="00C747EF"/>
    <w:rsid w:val="00C75C13"/>
    <w:rsid w:val="00C76149"/>
    <w:rsid w:val="00C765E0"/>
    <w:rsid w:val="00C82491"/>
    <w:rsid w:val="00C83845"/>
    <w:rsid w:val="00C841E2"/>
    <w:rsid w:val="00C86A99"/>
    <w:rsid w:val="00C91636"/>
    <w:rsid w:val="00C918A1"/>
    <w:rsid w:val="00C91AA0"/>
    <w:rsid w:val="00CA0C3E"/>
    <w:rsid w:val="00CB5F10"/>
    <w:rsid w:val="00CB7140"/>
    <w:rsid w:val="00CC0549"/>
    <w:rsid w:val="00CC2BF2"/>
    <w:rsid w:val="00CC360B"/>
    <w:rsid w:val="00CC3FEF"/>
    <w:rsid w:val="00CC762D"/>
    <w:rsid w:val="00CD2314"/>
    <w:rsid w:val="00CD2952"/>
    <w:rsid w:val="00CD3065"/>
    <w:rsid w:val="00CD5269"/>
    <w:rsid w:val="00CD6B3F"/>
    <w:rsid w:val="00CE0B5E"/>
    <w:rsid w:val="00CE6370"/>
    <w:rsid w:val="00D004BF"/>
    <w:rsid w:val="00D02418"/>
    <w:rsid w:val="00D0252E"/>
    <w:rsid w:val="00D0566C"/>
    <w:rsid w:val="00D2338C"/>
    <w:rsid w:val="00D26908"/>
    <w:rsid w:val="00D26D62"/>
    <w:rsid w:val="00D30EE2"/>
    <w:rsid w:val="00D32DC8"/>
    <w:rsid w:val="00D3759B"/>
    <w:rsid w:val="00D41C2A"/>
    <w:rsid w:val="00D44B49"/>
    <w:rsid w:val="00D459F3"/>
    <w:rsid w:val="00D517F4"/>
    <w:rsid w:val="00D520E2"/>
    <w:rsid w:val="00D537DF"/>
    <w:rsid w:val="00D5407B"/>
    <w:rsid w:val="00D555AD"/>
    <w:rsid w:val="00D60430"/>
    <w:rsid w:val="00D612FA"/>
    <w:rsid w:val="00D66A2C"/>
    <w:rsid w:val="00D71125"/>
    <w:rsid w:val="00D85527"/>
    <w:rsid w:val="00D904BB"/>
    <w:rsid w:val="00D91AB5"/>
    <w:rsid w:val="00D95608"/>
    <w:rsid w:val="00DB3127"/>
    <w:rsid w:val="00DB66E0"/>
    <w:rsid w:val="00DC1B83"/>
    <w:rsid w:val="00DC21CC"/>
    <w:rsid w:val="00DD1B6D"/>
    <w:rsid w:val="00DD5CD4"/>
    <w:rsid w:val="00DD693E"/>
    <w:rsid w:val="00DE3695"/>
    <w:rsid w:val="00DE3822"/>
    <w:rsid w:val="00DE3854"/>
    <w:rsid w:val="00DE42A3"/>
    <w:rsid w:val="00DF2F66"/>
    <w:rsid w:val="00DF332D"/>
    <w:rsid w:val="00DF7804"/>
    <w:rsid w:val="00DF7CA3"/>
    <w:rsid w:val="00E01339"/>
    <w:rsid w:val="00E0365A"/>
    <w:rsid w:val="00E067ED"/>
    <w:rsid w:val="00E14D40"/>
    <w:rsid w:val="00E20B78"/>
    <w:rsid w:val="00E21273"/>
    <w:rsid w:val="00E23014"/>
    <w:rsid w:val="00E252F4"/>
    <w:rsid w:val="00E32021"/>
    <w:rsid w:val="00E335D3"/>
    <w:rsid w:val="00E378FE"/>
    <w:rsid w:val="00E41519"/>
    <w:rsid w:val="00E44757"/>
    <w:rsid w:val="00E47788"/>
    <w:rsid w:val="00E5177A"/>
    <w:rsid w:val="00E6083C"/>
    <w:rsid w:val="00E63067"/>
    <w:rsid w:val="00E63F43"/>
    <w:rsid w:val="00E669F0"/>
    <w:rsid w:val="00E7509C"/>
    <w:rsid w:val="00E82FEA"/>
    <w:rsid w:val="00E862D1"/>
    <w:rsid w:val="00E87E28"/>
    <w:rsid w:val="00E91B44"/>
    <w:rsid w:val="00E94D80"/>
    <w:rsid w:val="00EA23FE"/>
    <w:rsid w:val="00EA2549"/>
    <w:rsid w:val="00EA26AB"/>
    <w:rsid w:val="00EA5DA0"/>
    <w:rsid w:val="00EB35FF"/>
    <w:rsid w:val="00EB44FC"/>
    <w:rsid w:val="00EC1020"/>
    <w:rsid w:val="00EC1A19"/>
    <w:rsid w:val="00EC30AA"/>
    <w:rsid w:val="00ED06CD"/>
    <w:rsid w:val="00ED0F00"/>
    <w:rsid w:val="00ED2436"/>
    <w:rsid w:val="00ED35EB"/>
    <w:rsid w:val="00ED7772"/>
    <w:rsid w:val="00EE071E"/>
    <w:rsid w:val="00EE0CDE"/>
    <w:rsid w:val="00EE1EF6"/>
    <w:rsid w:val="00EE3B84"/>
    <w:rsid w:val="00EE6B30"/>
    <w:rsid w:val="00EE741B"/>
    <w:rsid w:val="00F02ACB"/>
    <w:rsid w:val="00F1772F"/>
    <w:rsid w:val="00F226FA"/>
    <w:rsid w:val="00F24AEE"/>
    <w:rsid w:val="00F33CCD"/>
    <w:rsid w:val="00F435BB"/>
    <w:rsid w:val="00F47B11"/>
    <w:rsid w:val="00F500DE"/>
    <w:rsid w:val="00F52AFF"/>
    <w:rsid w:val="00F55106"/>
    <w:rsid w:val="00F56120"/>
    <w:rsid w:val="00F6105A"/>
    <w:rsid w:val="00F6520A"/>
    <w:rsid w:val="00F7147C"/>
    <w:rsid w:val="00F72ACA"/>
    <w:rsid w:val="00F72EE4"/>
    <w:rsid w:val="00F7423B"/>
    <w:rsid w:val="00F8043B"/>
    <w:rsid w:val="00F817FA"/>
    <w:rsid w:val="00F81960"/>
    <w:rsid w:val="00F9312A"/>
    <w:rsid w:val="00F93509"/>
    <w:rsid w:val="00F963BF"/>
    <w:rsid w:val="00FB2022"/>
    <w:rsid w:val="00FB57B0"/>
    <w:rsid w:val="00FC2CDE"/>
    <w:rsid w:val="00FC5124"/>
    <w:rsid w:val="00FC70C6"/>
    <w:rsid w:val="00FD6C13"/>
    <w:rsid w:val="00FE5C4C"/>
    <w:rsid w:val="00FE5E41"/>
    <w:rsid w:val="00FE5EFF"/>
    <w:rsid w:val="00FF214D"/>
    <w:rsid w:val="00FF31D9"/>
    <w:rsid w:val="00FF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319CB"/>
  <w15:chartTrackingRefBased/>
  <w15:docId w15:val="{4B21CACB-CA70-4F74-B6A4-EFA3732D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8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9970CD"/>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874"/>
    <w:rPr>
      <w:color w:val="0000FF"/>
      <w:u w:val="single"/>
    </w:rPr>
  </w:style>
  <w:style w:type="paragraph" w:styleId="ListParagraph">
    <w:name w:val="List Paragraph"/>
    <w:basedOn w:val="Normal"/>
    <w:uiPriority w:val="34"/>
    <w:qFormat/>
    <w:rsid w:val="00295874"/>
    <w:pPr>
      <w:ind w:left="720"/>
    </w:pPr>
  </w:style>
  <w:style w:type="paragraph" w:styleId="Footer">
    <w:name w:val="footer"/>
    <w:basedOn w:val="Normal"/>
    <w:link w:val="FooterChar"/>
    <w:uiPriority w:val="99"/>
    <w:unhideWhenUsed/>
    <w:rsid w:val="00295874"/>
    <w:pPr>
      <w:tabs>
        <w:tab w:val="center" w:pos="4680"/>
        <w:tab w:val="right" w:pos="9360"/>
      </w:tabs>
    </w:pPr>
  </w:style>
  <w:style w:type="character" w:customStyle="1" w:styleId="FooterChar">
    <w:name w:val="Footer Char"/>
    <w:basedOn w:val="DefaultParagraphFont"/>
    <w:link w:val="Footer"/>
    <w:uiPriority w:val="99"/>
    <w:rsid w:val="00295874"/>
    <w:rPr>
      <w:rFonts w:ascii="Times New Roman" w:eastAsia="Times New Roman" w:hAnsi="Times New Roman" w:cs="Times New Roman"/>
      <w:sz w:val="24"/>
      <w:szCs w:val="24"/>
    </w:rPr>
  </w:style>
  <w:style w:type="paragraph" w:styleId="NormalWeb">
    <w:name w:val="Normal (Web)"/>
    <w:basedOn w:val="Normal"/>
    <w:uiPriority w:val="99"/>
    <w:unhideWhenUsed/>
    <w:rsid w:val="00295874"/>
    <w:pPr>
      <w:spacing w:before="100" w:beforeAutospacing="1" w:after="75"/>
      <w:ind w:left="150"/>
    </w:pPr>
    <w:rPr>
      <w:rFonts w:eastAsiaTheme="minorHAnsi"/>
      <w:sz w:val="19"/>
      <w:szCs w:val="19"/>
    </w:rPr>
  </w:style>
  <w:style w:type="character" w:styleId="CommentReference">
    <w:name w:val="annotation reference"/>
    <w:basedOn w:val="DefaultParagraphFont"/>
    <w:uiPriority w:val="99"/>
    <w:semiHidden/>
    <w:unhideWhenUsed/>
    <w:rsid w:val="00295874"/>
    <w:rPr>
      <w:sz w:val="16"/>
      <w:szCs w:val="16"/>
    </w:rPr>
  </w:style>
  <w:style w:type="paragraph" w:styleId="CommentText">
    <w:name w:val="annotation text"/>
    <w:basedOn w:val="Normal"/>
    <w:link w:val="CommentTextChar"/>
    <w:uiPriority w:val="99"/>
    <w:unhideWhenUsed/>
    <w:rsid w:val="00295874"/>
    <w:rPr>
      <w:sz w:val="20"/>
      <w:szCs w:val="20"/>
    </w:rPr>
  </w:style>
  <w:style w:type="character" w:customStyle="1" w:styleId="CommentTextChar">
    <w:name w:val="Comment Text Char"/>
    <w:basedOn w:val="DefaultParagraphFont"/>
    <w:link w:val="CommentText"/>
    <w:uiPriority w:val="99"/>
    <w:rsid w:val="00295874"/>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970CD"/>
    <w:pPr>
      <w:pPrChange w:id="0" w:author="Walker, Joseph (CDC/DDID/NCIRD/ID)" w:date="2019-09-16T16:20:00Z">
        <w:pPr/>
      </w:pPrChange>
    </w:pPr>
    <w:rPr>
      <w:rFonts w:ascii="Segoe UI" w:hAnsi="Segoe UI" w:cs="Segoe UI"/>
      <w:sz w:val="18"/>
      <w:szCs w:val="18"/>
      <w:rPrChange w:id="0" w:author="Walker, Joseph (CDC/DDID/NCIRD/ID)" w:date="2019-09-16T16:20:00Z">
        <w:rPr>
          <w:rFonts w:ascii="Tahoma" w:hAnsi="Tahoma" w:cs="Tahoma"/>
          <w:sz w:val="16"/>
          <w:szCs w:val="16"/>
          <w:lang w:val="en-US" w:eastAsia="en-US" w:bidi="ar-SA"/>
        </w:rPr>
      </w:rPrChange>
    </w:rPr>
  </w:style>
  <w:style w:type="character" w:customStyle="1" w:styleId="BalloonTextChar">
    <w:name w:val="Balloon Text Char"/>
    <w:basedOn w:val="DefaultParagraphFont"/>
    <w:link w:val="BalloonText"/>
    <w:uiPriority w:val="99"/>
    <w:semiHidden/>
    <w:rsid w:val="00295874"/>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2905F1"/>
    <w:rPr>
      <w:b/>
      <w:bCs/>
    </w:rPr>
  </w:style>
  <w:style w:type="character" w:customStyle="1" w:styleId="CommentSubjectChar">
    <w:name w:val="Comment Subject Char"/>
    <w:basedOn w:val="CommentTextChar"/>
    <w:link w:val="CommentSubject"/>
    <w:uiPriority w:val="99"/>
    <w:semiHidden/>
    <w:rsid w:val="002905F1"/>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EA26AB"/>
    <w:rPr>
      <w:color w:val="605E5C"/>
      <w:shd w:val="clear" w:color="auto" w:fill="E1DFDD"/>
    </w:rPr>
  </w:style>
  <w:style w:type="character" w:customStyle="1" w:styleId="Heading1Char">
    <w:name w:val="Heading 1 Char"/>
    <w:basedOn w:val="DefaultParagraphFont"/>
    <w:link w:val="Heading1"/>
    <w:uiPriority w:val="99"/>
    <w:rsid w:val="009970CD"/>
    <w:rPr>
      <w:rFonts w:ascii="Cambria" w:eastAsia="Times New Roman" w:hAnsi="Cambria" w:cs="Times New Roman"/>
      <w:b/>
      <w:bCs/>
      <w:color w:val="365F91"/>
      <w:sz w:val="28"/>
      <w:szCs w:val="28"/>
    </w:rPr>
  </w:style>
  <w:style w:type="paragraph" w:styleId="HTMLPreformatted">
    <w:name w:val="HTML Preformatted"/>
    <w:basedOn w:val="Normal"/>
    <w:link w:val="HTMLPreformattedChar"/>
    <w:uiPriority w:val="99"/>
    <w:unhideWhenUsed/>
    <w:rsid w:val="0099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970CD"/>
    <w:rPr>
      <w:rFonts w:ascii="Courier New" w:eastAsia="Times New Roman" w:hAnsi="Courier New" w:cs="Courier New"/>
      <w:sz w:val="20"/>
      <w:szCs w:val="20"/>
    </w:rPr>
  </w:style>
  <w:style w:type="paragraph" w:styleId="Revision">
    <w:name w:val="Revision"/>
    <w:hidden/>
    <w:uiPriority w:val="99"/>
    <w:semiHidden/>
    <w:rsid w:val="009970CD"/>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970CD"/>
    <w:pPr>
      <w:tabs>
        <w:tab w:val="center" w:pos="4680"/>
        <w:tab w:val="right" w:pos="9360"/>
      </w:tabs>
    </w:pPr>
  </w:style>
  <w:style w:type="character" w:customStyle="1" w:styleId="HeaderChar">
    <w:name w:val="Header Char"/>
    <w:basedOn w:val="DefaultParagraphFont"/>
    <w:link w:val="Header"/>
    <w:uiPriority w:val="99"/>
    <w:rsid w:val="009970CD"/>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970CD"/>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970CD"/>
    <w:rPr>
      <w:rFonts w:asciiTheme="majorHAnsi" w:eastAsiaTheme="majorEastAsia" w:hAnsiTheme="majorHAnsi" w:cstheme="majorBidi"/>
      <w:color w:val="323E4F" w:themeColor="text2" w:themeShade="BF"/>
      <w:spacing w:val="5"/>
      <w:kern w:val="28"/>
      <w:sz w:val="52"/>
      <w:szCs w:val="52"/>
    </w:rPr>
  </w:style>
  <w:style w:type="character" w:styleId="FollowedHyperlink">
    <w:name w:val="FollowedHyperlink"/>
    <w:basedOn w:val="DefaultParagraphFont"/>
    <w:uiPriority w:val="99"/>
    <w:semiHidden/>
    <w:unhideWhenUsed/>
    <w:rsid w:val="009970CD"/>
    <w:rPr>
      <w:color w:val="954F72" w:themeColor="followedHyperlink"/>
      <w:u w:val="single"/>
    </w:rPr>
  </w:style>
  <w:style w:type="table" w:styleId="TableGrid">
    <w:name w:val="Table Grid"/>
    <w:basedOn w:val="TableNormal"/>
    <w:uiPriority w:val="59"/>
    <w:rsid w:val="00997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970CD"/>
  </w:style>
  <w:style w:type="character" w:styleId="Strong">
    <w:name w:val="Strong"/>
    <w:basedOn w:val="DefaultParagraphFont"/>
    <w:uiPriority w:val="22"/>
    <w:qFormat/>
    <w:rsid w:val="009970CD"/>
    <w:rPr>
      <w:b/>
      <w:bCs/>
    </w:rPr>
  </w:style>
  <w:style w:type="character" w:styleId="PlaceholderText">
    <w:name w:val="Placeholder Text"/>
    <w:basedOn w:val="DefaultParagraphFont"/>
    <w:uiPriority w:val="99"/>
    <w:semiHidden/>
    <w:rsid w:val="009970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3993">
      <w:bodyDiv w:val="1"/>
      <w:marLeft w:val="0"/>
      <w:marRight w:val="0"/>
      <w:marTop w:val="0"/>
      <w:marBottom w:val="0"/>
      <w:divBdr>
        <w:top w:val="none" w:sz="0" w:space="0" w:color="auto"/>
        <w:left w:val="none" w:sz="0" w:space="0" w:color="auto"/>
        <w:bottom w:val="none" w:sz="0" w:space="0" w:color="auto"/>
        <w:right w:val="none" w:sz="0" w:space="0" w:color="auto"/>
      </w:divBdr>
    </w:div>
    <w:div w:id="131869279">
      <w:bodyDiv w:val="1"/>
      <w:marLeft w:val="0"/>
      <w:marRight w:val="0"/>
      <w:marTop w:val="0"/>
      <w:marBottom w:val="0"/>
      <w:divBdr>
        <w:top w:val="none" w:sz="0" w:space="0" w:color="auto"/>
        <w:left w:val="none" w:sz="0" w:space="0" w:color="auto"/>
        <w:bottom w:val="none" w:sz="0" w:space="0" w:color="auto"/>
        <w:right w:val="none" w:sz="0" w:space="0" w:color="auto"/>
      </w:divBdr>
    </w:div>
    <w:div w:id="290094837">
      <w:bodyDiv w:val="1"/>
      <w:marLeft w:val="0"/>
      <w:marRight w:val="0"/>
      <w:marTop w:val="0"/>
      <w:marBottom w:val="0"/>
      <w:divBdr>
        <w:top w:val="none" w:sz="0" w:space="0" w:color="auto"/>
        <w:left w:val="none" w:sz="0" w:space="0" w:color="auto"/>
        <w:bottom w:val="none" w:sz="0" w:space="0" w:color="auto"/>
        <w:right w:val="none" w:sz="0" w:space="0" w:color="auto"/>
      </w:divBdr>
    </w:div>
    <w:div w:id="302201608">
      <w:bodyDiv w:val="1"/>
      <w:marLeft w:val="0"/>
      <w:marRight w:val="0"/>
      <w:marTop w:val="0"/>
      <w:marBottom w:val="0"/>
      <w:divBdr>
        <w:top w:val="none" w:sz="0" w:space="0" w:color="auto"/>
        <w:left w:val="none" w:sz="0" w:space="0" w:color="auto"/>
        <w:bottom w:val="none" w:sz="0" w:space="0" w:color="auto"/>
        <w:right w:val="none" w:sz="0" w:space="0" w:color="auto"/>
      </w:divBdr>
    </w:div>
    <w:div w:id="373236302">
      <w:bodyDiv w:val="1"/>
      <w:marLeft w:val="0"/>
      <w:marRight w:val="0"/>
      <w:marTop w:val="0"/>
      <w:marBottom w:val="0"/>
      <w:divBdr>
        <w:top w:val="none" w:sz="0" w:space="0" w:color="auto"/>
        <w:left w:val="none" w:sz="0" w:space="0" w:color="auto"/>
        <w:bottom w:val="none" w:sz="0" w:space="0" w:color="auto"/>
        <w:right w:val="none" w:sz="0" w:space="0" w:color="auto"/>
      </w:divBdr>
    </w:div>
    <w:div w:id="422843795">
      <w:bodyDiv w:val="1"/>
      <w:marLeft w:val="0"/>
      <w:marRight w:val="0"/>
      <w:marTop w:val="0"/>
      <w:marBottom w:val="0"/>
      <w:divBdr>
        <w:top w:val="none" w:sz="0" w:space="0" w:color="auto"/>
        <w:left w:val="none" w:sz="0" w:space="0" w:color="auto"/>
        <w:bottom w:val="none" w:sz="0" w:space="0" w:color="auto"/>
        <w:right w:val="none" w:sz="0" w:space="0" w:color="auto"/>
      </w:divBdr>
    </w:div>
    <w:div w:id="431098287">
      <w:bodyDiv w:val="1"/>
      <w:marLeft w:val="0"/>
      <w:marRight w:val="0"/>
      <w:marTop w:val="0"/>
      <w:marBottom w:val="0"/>
      <w:divBdr>
        <w:top w:val="none" w:sz="0" w:space="0" w:color="auto"/>
        <w:left w:val="none" w:sz="0" w:space="0" w:color="auto"/>
        <w:bottom w:val="none" w:sz="0" w:space="0" w:color="auto"/>
        <w:right w:val="none" w:sz="0" w:space="0" w:color="auto"/>
      </w:divBdr>
    </w:div>
    <w:div w:id="490609357">
      <w:bodyDiv w:val="1"/>
      <w:marLeft w:val="0"/>
      <w:marRight w:val="0"/>
      <w:marTop w:val="0"/>
      <w:marBottom w:val="0"/>
      <w:divBdr>
        <w:top w:val="none" w:sz="0" w:space="0" w:color="auto"/>
        <w:left w:val="none" w:sz="0" w:space="0" w:color="auto"/>
        <w:bottom w:val="none" w:sz="0" w:space="0" w:color="auto"/>
        <w:right w:val="none" w:sz="0" w:space="0" w:color="auto"/>
      </w:divBdr>
    </w:div>
    <w:div w:id="534124204">
      <w:bodyDiv w:val="1"/>
      <w:marLeft w:val="0"/>
      <w:marRight w:val="0"/>
      <w:marTop w:val="0"/>
      <w:marBottom w:val="0"/>
      <w:divBdr>
        <w:top w:val="none" w:sz="0" w:space="0" w:color="auto"/>
        <w:left w:val="none" w:sz="0" w:space="0" w:color="auto"/>
        <w:bottom w:val="none" w:sz="0" w:space="0" w:color="auto"/>
        <w:right w:val="none" w:sz="0" w:space="0" w:color="auto"/>
      </w:divBdr>
    </w:div>
    <w:div w:id="598412420">
      <w:bodyDiv w:val="1"/>
      <w:marLeft w:val="0"/>
      <w:marRight w:val="0"/>
      <w:marTop w:val="0"/>
      <w:marBottom w:val="0"/>
      <w:divBdr>
        <w:top w:val="none" w:sz="0" w:space="0" w:color="auto"/>
        <w:left w:val="none" w:sz="0" w:space="0" w:color="auto"/>
        <w:bottom w:val="none" w:sz="0" w:space="0" w:color="auto"/>
        <w:right w:val="none" w:sz="0" w:space="0" w:color="auto"/>
      </w:divBdr>
    </w:div>
    <w:div w:id="675301577">
      <w:bodyDiv w:val="1"/>
      <w:marLeft w:val="0"/>
      <w:marRight w:val="0"/>
      <w:marTop w:val="0"/>
      <w:marBottom w:val="0"/>
      <w:divBdr>
        <w:top w:val="none" w:sz="0" w:space="0" w:color="auto"/>
        <w:left w:val="none" w:sz="0" w:space="0" w:color="auto"/>
        <w:bottom w:val="none" w:sz="0" w:space="0" w:color="auto"/>
        <w:right w:val="none" w:sz="0" w:space="0" w:color="auto"/>
      </w:divBdr>
    </w:div>
    <w:div w:id="714232422">
      <w:bodyDiv w:val="1"/>
      <w:marLeft w:val="0"/>
      <w:marRight w:val="0"/>
      <w:marTop w:val="0"/>
      <w:marBottom w:val="0"/>
      <w:divBdr>
        <w:top w:val="none" w:sz="0" w:space="0" w:color="auto"/>
        <w:left w:val="none" w:sz="0" w:space="0" w:color="auto"/>
        <w:bottom w:val="none" w:sz="0" w:space="0" w:color="auto"/>
        <w:right w:val="none" w:sz="0" w:space="0" w:color="auto"/>
      </w:divBdr>
    </w:div>
    <w:div w:id="723455296">
      <w:bodyDiv w:val="1"/>
      <w:marLeft w:val="0"/>
      <w:marRight w:val="0"/>
      <w:marTop w:val="0"/>
      <w:marBottom w:val="0"/>
      <w:divBdr>
        <w:top w:val="none" w:sz="0" w:space="0" w:color="auto"/>
        <w:left w:val="none" w:sz="0" w:space="0" w:color="auto"/>
        <w:bottom w:val="none" w:sz="0" w:space="0" w:color="auto"/>
        <w:right w:val="none" w:sz="0" w:space="0" w:color="auto"/>
      </w:divBdr>
    </w:div>
    <w:div w:id="780951626">
      <w:bodyDiv w:val="1"/>
      <w:marLeft w:val="0"/>
      <w:marRight w:val="0"/>
      <w:marTop w:val="0"/>
      <w:marBottom w:val="0"/>
      <w:divBdr>
        <w:top w:val="none" w:sz="0" w:space="0" w:color="auto"/>
        <w:left w:val="none" w:sz="0" w:space="0" w:color="auto"/>
        <w:bottom w:val="none" w:sz="0" w:space="0" w:color="auto"/>
        <w:right w:val="none" w:sz="0" w:space="0" w:color="auto"/>
      </w:divBdr>
    </w:div>
    <w:div w:id="862208608">
      <w:bodyDiv w:val="1"/>
      <w:marLeft w:val="0"/>
      <w:marRight w:val="0"/>
      <w:marTop w:val="0"/>
      <w:marBottom w:val="0"/>
      <w:divBdr>
        <w:top w:val="none" w:sz="0" w:space="0" w:color="auto"/>
        <w:left w:val="none" w:sz="0" w:space="0" w:color="auto"/>
        <w:bottom w:val="none" w:sz="0" w:space="0" w:color="auto"/>
        <w:right w:val="none" w:sz="0" w:space="0" w:color="auto"/>
      </w:divBdr>
    </w:div>
    <w:div w:id="917708217">
      <w:bodyDiv w:val="1"/>
      <w:marLeft w:val="0"/>
      <w:marRight w:val="0"/>
      <w:marTop w:val="0"/>
      <w:marBottom w:val="0"/>
      <w:divBdr>
        <w:top w:val="none" w:sz="0" w:space="0" w:color="auto"/>
        <w:left w:val="none" w:sz="0" w:space="0" w:color="auto"/>
        <w:bottom w:val="none" w:sz="0" w:space="0" w:color="auto"/>
        <w:right w:val="none" w:sz="0" w:space="0" w:color="auto"/>
      </w:divBdr>
    </w:div>
    <w:div w:id="958032469">
      <w:bodyDiv w:val="1"/>
      <w:marLeft w:val="0"/>
      <w:marRight w:val="0"/>
      <w:marTop w:val="0"/>
      <w:marBottom w:val="0"/>
      <w:divBdr>
        <w:top w:val="none" w:sz="0" w:space="0" w:color="auto"/>
        <w:left w:val="none" w:sz="0" w:space="0" w:color="auto"/>
        <w:bottom w:val="none" w:sz="0" w:space="0" w:color="auto"/>
        <w:right w:val="none" w:sz="0" w:space="0" w:color="auto"/>
      </w:divBdr>
    </w:div>
    <w:div w:id="983584732">
      <w:bodyDiv w:val="1"/>
      <w:marLeft w:val="0"/>
      <w:marRight w:val="0"/>
      <w:marTop w:val="0"/>
      <w:marBottom w:val="0"/>
      <w:divBdr>
        <w:top w:val="none" w:sz="0" w:space="0" w:color="auto"/>
        <w:left w:val="none" w:sz="0" w:space="0" w:color="auto"/>
        <w:bottom w:val="none" w:sz="0" w:space="0" w:color="auto"/>
        <w:right w:val="none" w:sz="0" w:space="0" w:color="auto"/>
      </w:divBdr>
    </w:div>
    <w:div w:id="1113671859">
      <w:bodyDiv w:val="1"/>
      <w:marLeft w:val="0"/>
      <w:marRight w:val="0"/>
      <w:marTop w:val="0"/>
      <w:marBottom w:val="0"/>
      <w:divBdr>
        <w:top w:val="none" w:sz="0" w:space="0" w:color="auto"/>
        <w:left w:val="none" w:sz="0" w:space="0" w:color="auto"/>
        <w:bottom w:val="none" w:sz="0" w:space="0" w:color="auto"/>
        <w:right w:val="none" w:sz="0" w:space="0" w:color="auto"/>
      </w:divBdr>
    </w:div>
    <w:div w:id="1193374153">
      <w:bodyDiv w:val="1"/>
      <w:marLeft w:val="0"/>
      <w:marRight w:val="0"/>
      <w:marTop w:val="0"/>
      <w:marBottom w:val="0"/>
      <w:divBdr>
        <w:top w:val="none" w:sz="0" w:space="0" w:color="auto"/>
        <w:left w:val="none" w:sz="0" w:space="0" w:color="auto"/>
        <w:bottom w:val="none" w:sz="0" w:space="0" w:color="auto"/>
        <w:right w:val="none" w:sz="0" w:space="0" w:color="auto"/>
      </w:divBdr>
    </w:div>
    <w:div w:id="1370568785">
      <w:bodyDiv w:val="1"/>
      <w:marLeft w:val="0"/>
      <w:marRight w:val="0"/>
      <w:marTop w:val="0"/>
      <w:marBottom w:val="0"/>
      <w:divBdr>
        <w:top w:val="none" w:sz="0" w:space="0" w:color="auto"/>
        <w:left w:val="none" w:sz="0" w:space="0" w:color="auto"/>
        <w:bottom w:val="none" w:sz="0" w:space="0" w:color="auto"/>
        <w:right w:val="none" w:sz="0" w:space="0" w:color="auto"/>
      </w:divBdr>
    </w:div>
    <w:div w:id="1453212054">
      <w:bodyDiv w:val="1"/>
      <w:marLeft w:val="0"/>
      <w:marRight w:val="0"/>
      <w:marTop w:val="0"/>
      <w:marBottom w:val="0"/>
      <w:divBdr>
        <w:top w:val="none" w:sz="0" w:space="0" w:color="auto"/>
        <w:left w:val="none" w:sz="0" w:space="0" w:color="auto"/>
        <w:bottom w:val="none" w:sz="0" w:space="0" w:color="auto"/>
        <w:right w:val="none" w:sz="0" w:space="0" w:color="auto"/>
      </w:divBdr>
    </w:div>
    <w:div w:id="1506743382">
      <w:bodyDiv w:val="1"/>
      <w:marLeft w:val="0"/>
      <w:marRight w:val="0"/>
      <w:marTop w:val="0"/>
      <w:marBottom w:val="0"/>
      <w:divBdr>
        <w:top w:val="none" w:sz="0" w:space="0" w:color="auto"/>
        <w:left w:val="none" w:sz="0" w:space="0" w:color="auto"/>
        <w:bottom w:val="none" w:sz="0" w:space="0" w:color="auto"/>
        <w:right w:val="none" w:sz="0" w:space="0" w:color="auto"/>
      </w:divBdr>
    </w:div>
    <w:div w:id="1517110640">
      <w:bodyDiv w:val="1"/>
      <w:marLeft w:val="0"/>
      <w:marRight w:val="0"/>
      <w:marTop w:val="0"/>
      <w:marBottom w:val="0"/>
      <w:divBdr>
        <w:top w:val="none" w:sz="0" w:space="0" w:color="auto"/>
        <w:left w:val="none" w:sz="0" w:space="0" w:color="auto"/>
        <w:bottom w:val="none" w:sz="0" w:space="0" w:color="auto"/>
        <w:right w:val="none" w:sz="0" w:space="0" w:color="auto"/>
      </w:divBdr>
    </w:div>
    <w:div w:id="1555771999">
      <w:bodyDiv w:val="1"/>
      <w:marLeft w:val="0"/>
      <w:marRight w:val="0"/>
      <w:marTop w:val="0"/>
      <w:marBottom w:val="0"/>
      <w:divBdr>
        <w:top w:val="none" w:sz="0" w:space="0" w:color="auto"/>
        <w:left w:val="none" w:sz="0" w:space="0" w:color="auto"/>
        <w:bottom w:val="none" w:sz="0" w:space="0" w:color="auto"/>
        <w:right w:val="none" w:sz="0" w:space="0" w:color="auto"/>
      </w:divBdr>
    </w:div>
    <w:div w:id="1680547741">
      <w:bodyDiv w:val="1"/>
      <w:marLeft w:val="0"/>
      <w:marRight w:val="0"/>
      <w:marTop w:val="0"/>
      <w:marBottom w:val="0"/>
      <w:divBdr>
        <w:top w:val="none" w:sz="0" w:space="0" w:color="auto"/>
        <w:left w:val="none" w:sz="0" w:space="0" w:color="auto"/>
        <w:bottom w:val="none" w:sz="0" w:space="0" w:color="auto"/>
        <w:right w:val="none" w:sz="0" w:space="0" w:color="auto"/>
      </w:divBdr>
    </w:div>
    <w:div w:id="1709257102">
      <w:bodyDiv w:val="1"/>
      <w:marLeft w:val="0"/>
      <w:marRight w:val="0"/>
      <w:marTop w:val="0"/>
      <w:marBottom w:val="0"/>
      <w:divBdr>
        <w:top w:val="none" w:sz="0" w:space="0" w:color="auto"/>
        <w:left w:val="none" w:sz="0" w:space="0" w:color="auto"/>
        <w:bottom w:val="none" w:sz="0" w:space="0" w:color="auto"/>
        <w:right w:val="none" w:sz="0" w:space="0" w:color="auto"/>
      </w:divBdr>
    </w:div>
    <w:div w:id="1753818157">
      <w:bodyDiv w:val="1"/>
      <w:marLeft w:val="0"/>
      <w:marRight w:val="0"/>
      <w:marTop w:val="0"/>
      <w:marBottom w:val="0"/>
      <w:divBdr>
        <w:top w:val="none" w:sz="0" w:space="0" w:color="auto"/>
        <w:left w:val="none" w:sz="0" w:space="0" w:color="auto"/>
        <w:bottom w:val="none" w:sz="0" w:space="0" w:color="auto"/>
        <w:right w:val="none" w:sz="0" w:space="0" w:color="auto"/>
      </w:divBdr>
    </w:div>
    <w:div w:id="1901861026">
      <w:bodyDiv w:val="1"/>
      <w:marLeft w:val="0"/>
      <w:marRight w:val="0"/>
      <w:marTop w:val="0"/>
      <w:marBottom w:val="0"/>
      <w:divBdr>
        <w:top w:val="none" w:sz="0" w:space="0" w:color="auto"/>
        <w:left w:val="none" w:sz="0" w:space="0" w:color="auto"/>
        <w:bottom w:val="none" w:sz="0" w:space="0" w:color="auto"/>
        <w:right w:val="none" w:sz="0" w:space="0" w:color="auto"/>
      </w:divBdr>
    </w:div>
    <w:div w:id="1983997736">
      <w:bodyDiv w:val="1"/>
      <w:marLeft w:val="0"/>
      <w:marRight w:val="0"/>
      <w:marTop w:val="0"/>
      <w:marBottom w:val="0"/>
      <w:divBdr>
        <w:top w:val="none" w:sz="0" w:space="0" w:color="auto"/>
        <w:left w:val="none" w:sz="0" w:space="0" w:color="auto"/>
        <w:bottom w:val="none" w:sz="0" w:space="0" w:color="auto"/>
        <w:right w:val="none" w:sz="0" w:space="0" w:color="auto"/>
      </w:divBdr>
    </w:div>
    <w:div w:id="20958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flu/weekly/overview.htm" TargetMode="External"/><Relationship Id="rId13" Type="http://schemas.openxmlformats.org/officeDocument/2006/relationships/hyperlink" Target="http://gis.cdc.gov/grasp/fluview/fluportaldashboard.html" TargetMode="External"/><Relationship Id="rId18" Type="http://schemas.openxmlformats.org/officeDocument/2006/relationships/hyperlink" Target="https://predict.cdc.gov/"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cdccontest@cdc.gov" TargetMode="External"/><Relationship Id="rId7" Type="http://schemas.openxmlformats.org/officeDocument/2006/relationships/endnotes" Target="endnotes.xml"/><Relationship Id="rId12" Type="http://schemas.openxmlformats.org/officeDocument/2006/relationships/hyperlink" Target="mailto:flucontest@cdc.gov" TargetMode="External"/><Relationship Id="rId17" Type="http://schemas.openxmlformats.org/officeDocument/2006/relationships/hyperlink" Target="http://www.healthtweets.org/"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delphi.midas.cs.cmu.edu/" TargetMode="External"/><Relationship Id="rId20" Type="http://schemas.openxmlformats.org/officeDocument/2006/relationships/hyperlink" Target="mailto:nick@schoolph.umass.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edict.cdc.gov/"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lphi.midas.cs.cmu.edu/" TargetMode="External"/><Relationship Id="rId23" Type="http://schemas.openxmlformats.org/officeDocument/2006/relationships/footer" Target="footer1.xml"/><Relationship Id="rId10" Type="http://schemas.openxmlformats.org/officeDocument/2006/relationships/hyperlink" Target="mailto:flucontest@cdc.gov" TargetMode="External"/><Relationship Id="rId19" Type="http://schemas.openxmlformats.org/officeDocument/2006/relationships/hyperlink" Target="https://github.com/cdcepi" TargetMode="External"/><Relationship Id="rId4" Type="http://schemas.openxmlformats.org/officeDocument/2006/relationships/settings" Target="settings.xml"/><Relationship Id="rId9" Type="http://schemas.openxmlformats.org/officeDocument/2006/relationships/hyperlink" Target="http://wwwn.cdc.gov/nndss/script/downloads.aspx" TargetMode="External"/><Relationship Id="rId14" Type="http://schemas.openxmlformats.org/officeDocument/2006/relationships/hyperlink" Target="https://github.com/cdcepi/FluSight-forecasts/blob/master/wILI_Baseline.csv"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A91DF-65F7-4853-9458-0BF0DE87B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13</Pages>
  <Words>2968</Words>
  <Characters>16924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19853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Joseph (CDC/DDID/NCIRD/ID)</dc:creator>
  <cp:keywords/>
  <dc:description/>
  <cp:lastModifiedBy>Walker, Joseph (CDC/DDID/NCIRD/ID)</cp:lastModifiedBy>
  <cp:revision>1</cp:revision>
  <dcterms:created xsi:type="dcterms:W3CDTF">2019-09-16T12:55:00Z</dcterms:created>
  <dcterms:modified xsi:type="dcterms:W3CDTF">2019-09-16T20:21:00Z</dcterms:modified>
</cp:coreProperties>
</file>